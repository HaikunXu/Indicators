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DEC9D" w14:textId="15F06210" w:rsidR="00BC1B2D" w:rsidRPr="0014335A" w:rsidRDefault="00BC1B2D" w:rsidP="00656569">
      <w:pPr>
        <w:pStyle w:val="SACdocumenttitle"/>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120"/>
        <w:rPr>
          <w:sz w:val="24"/>
          <w:szCs w:val="24"/>
        </w:rPr>
      </w:pPr>
      <w:bookmarkStart w:id="0" w:name="_Toc35329650"/>
      <w:bookmarkStart w:id="1" w:name="_Toc505440195"/>
      <w:bookmarkStart w:id="2" w:name="_Toc505440196"/>
      <w:r w:rsidRPr="0014335A">
        <w:rPr>
          <w:sz w:val="24"/>
          <w:szCs w:val="24"/>
        </w:rPr>
        <w:t>INTER-AMERICAN TROPICAL TUNA COMMISSION</w:t>
      </w:r>
      <w:bookmarkEnd w:id="0"/>
    </w:p>
    <w:p w14:paraId="562AF037" w14:textId="77777777" w:rsidR="00BC1B2D" w:rsidRPr="0014335A" w:rsidRDefault="00BC1B2D" w:rsidP="00656569">
      <w:pPr>
        <w:pStyle w:val="SACdocumenttitle"/>
        <w:pBdr>
          <w:top w:val="single" w:sz="4" w:space="1" w:color="auto"/>
          <w:left w:val="single" w:sz="4" w:space="4" w:color="auto"/>
          <w:bottom w:val="single" w:sz="4" w:space="1" w:color="auto"/>
          <w:right w:val="single" w:sz="4" w:space="4" w:color="auto"/>
        </w:pBdr>
        <w:shd w:val="clear" w:color="auto" w:fill="D9D9D9" w:themeFill="background1" w:themeFillShade="D9"/>
        <w:spacing w:after="120"/>
      </w:pPr>
      <w:bookmarkStart w:id="3" w:name="_Toc35329651"/>
      <w:r w:rsidRPr="0014335A">
        <w:t>scientific advisory committee</w:t>
      </w:r>
      <w:bookmarkEnd w:id="3"/>
    </w:p>
    <w:p w14:paraId="484E5C20" w14:textId="7AD342B7" w:rsidR="00BC1B2D" w:rsidRPr="0014335A" w:rsidRDefault="00701E39" w:rsidP="00656569">
      <w:pPr>
        <w:pStyle w:val="SACdocumenttitle"/>
        <w:pBdr>
          <w:top w:val="single" w:sz="4" w:space="1" w:color="auto"/>
          <w:left w:val="single" w:sz="4" w:space="4" w:color="auto"/>
          <w:bottom w:val="single" w:sz="4" w:space="1" w:color="auto"/>
          <w:right w:val="single" w:sz="4" w:space="4" w:color="auto"/>
        </w:pBdr>
        <w:shd w:val="clear" w:color="auto" w:fill="D9D9D9" w:themeFill="background1" w:themeFillShade="D9"/>
        <w:spacing w:after="120"/>
        <w:rPr>
          <w:sz w:val="32"/>
          <w:szCs w:val="32"/>
        </w:rPr>
      </w:pPr>
      <w:bookmarkStart w:id="4" w:name="_Toc35329652"/>
      <w:del w:id="5" w:author="Christine Patnode" w:date="2023-01-19T08:31:00Z">
        <w:r w:rsidDel="00E02E08">
          <w:rPr>
            <w:sz w:val="32"/>
            <w:szCs w:val="32"/>
          </w:rPr>
          <w:delText>13</w:delText>
        </w:r>
        <w:r w:rsidRPr="00A944CA" w:rsidDel="00E02E08">
          <w:rPr>
            <w:sz w:val="32"/>
            <w:szCs w:val="32"/>
            <w:vertAlign w:val="superscript"/>
          </w:rPr>
          <w:delText>th</w:delText>
        </w:r>
        <w:r w:rsidRPr="0014335A" w:rsidDel="00E02E08">
          <w:rPr>
            <w:sz w:val="32"/>
            <w:szCs w:val="32"/>
          </w:rPr>
          <w:delText xml:space="preserve"> </w:delText>
        </w:r>
      </w:del>
      <w:ins w:id="6" w:author="Christine Patnode" w:date="2023-01-19T08:31:00Z">
        <w:r w:rsidR="00E02E08">
          <w:rPr>
            <w:sz w:val="32"/>
            <w:szCs w:val="32"/>
          </w:rPr>
          <w:t>14</w:t>
        </w:r>
        <w:r w:rsidR="00E02E08" w:rsidRPr="00A944CA">
          <w:rPr>
            <w:sz w:val="32"/>
            <w:szCs w:val="32"/>
            <w:vertAlign w:val="superscript"/>
          </w:rPr>
          <w:t>th</w:t>
        </w:r>
        <w:r w:rsidR="00E02E08" w:rsidRPr="0014335A">
          <w:rPr>
            <w:sz w:val="32"/>
            <w:szCs w:val="32"/>
          </w:rPr>
          <w:t xml:space="preserve"> </w:t>
        </w:r>
      </w:ins>
      <w:r w:rsidR="00BC1B2D" w:rsidRPr="0014335A">
        <w:rPr>
          <w:sz w:val="32"/>
          <w:szCs w:val="32"/>
        </w:rPr>
        <w:t>MEETING</w:t>
      </w:r>
      <w:bookmarkEnd w:id="4"/>
    </w:p>
    <w:p w14:paraId="0B94E228" w14:textId="5E2ABF07" w:rsidR="004948B2" w:rsidRPr="002936F5" w:rsidRDefault="00883E31" w:rsidP="004948B2">
      <w:pPr>
        <w:pStyle w:val="SACautho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heme="minorHAnsi" w:hAnsiTheme="minorHAnsi"/>
          <w:b/>
        </w:rPr>
      </w:pPr>
      <w:ins w:id="7" w:author="Christine Patnode" w:date="2023-01-19T08:46:00Z">
        <w:r>
          <w:rPr>
            <w:b/>
          </w:rPr>
          <w:t>La Jolla, California (USA)</w:t>
        </w:r>
        <w:r>
          <w:rPr>
            <w:b/>
          </w:rPr>
          <w:br/>
        </w:r>
      </w:ins>
      <w:del w:id="8" w:author="Christine Patnode" w:date="2023-01-19T08:31:00Z">
        <w:r w:rsidR="00701E39" w:rsidRPr="00BF57EE" w:rsidDel="00E02E08">
          <w:rPr>
            <w:rFonts w:asciiTheme="minorHAnsi" w:hAnsiTheme="minorHAnsi"/>
            <w:b/>
          </w:rPr>
          <w:delText>16</w:delText>
        </w:r>
      </w:del>
      <w:ins w:id="9" w:author="Christine Patnode" w:date="2023-01-19T08:31:00Z">
        <w:r w:rsidR="00E02E08" w:rsidRPr="00BF57EE">
          <w:rPr>
            <w:rFonts w:asciiTheme="minorHAnsi" w:hAnsiTheme="minorHAnsi"/>
            <w:b/>
          </w:rPr>
          <w:t>1</w:t>
        </w:r>
        <w:r w:rsidR="00E02E08">
          <w:rPr>
            <w:rFonts w:asciiTheme="minorHAnsi" w:hAnsiTheme="minorHAnsi"/>
            <w:b/>
          </w:rPr>
          <w:t>5</w:t>
        </w:r>
      </w:ins>
      <w:r w:rsidR="004948B2" w:rsidRPr="00BF57EE">
        <w:rPr>
          <w:rFonts w:asciiTheme="minorHAnsi" w:hAnsiTheme="minorHAnsi"/>
          <w:b/>
        </w:rPr>
        <w:t>-</w:t>
      </w:r>
      <w:del w:id="10" w:author="Christine Patnode" w:date="2023-01-19T08:31:00Z">
        <w:r w:rsidR="00701E39" w:rsidRPr="00BF57EE" w:rsidDel="00E02E08">
          <w:rPr>
            <w:rFonts w:asciiTheme="minorHAnsi" w:hAnsiTheme="minorHAnsi"/>
            <w:b/>
          </w:rPr>
          <w:delText xml:space="preserve">20 </w:delText>
        </w:r>
      </w:del>
      <w:ins w:id="11" w:author="Christine Patnode" w:date="2023-01-19T08:31:00Z">
        <w:r w:rsidR="00E02E08">
          <w:rPr>
            <w:rFonts w:asciiTheme="minorHAnsi" w:hAnsiTheme="minorHAnsi"/>
            <w:b/>
          </w:rPr>
          <w:t>19</w:t>
        </w:r>
        <w:r w:rsidR="00E02E08" w:rsidRPr="00BF57EE">
          <w:rPr>
            <w:rFonts w:asciiTheme="minorHAnsi" w:hAnsiTheme="minorHAnsi"/>
            <w:b/>
          </w:rPr>
          <w:t xml:space="preserve"> </w:t>
        </w:r>
      </w:ins>
      <w:r w:rsidR="004948B2" w:rsidRPr="00BF57EE">
        <w:rPr>
          <w:rFonts w:asciiTheme="minorHAnsi" w:hAnsiTheme="minorHAnsi"/>
          <w:b/>
        </w:rPr>
        <w:t xml:space="preserve">May </w:t>
      </w:r>
      <w:del w:id="12" w:author="Christine Patnode" w:date="2023-01-19T08:31:00Z">
        <w:r w:rsidR="00701E39" w:rsidRPr="00BF57EE" w:rsidDel="00E02E08">
          <w:rPr>
            <w:rFonts w:asciiTheme="minorHAnsi" w:hAnsiTheme="minorHAnsi"/>
            <w:b/>
          </w:rPr>
          <w:delText>2022</w:delText>
        </w:r>
      </w:del>
      <w:ins w:id="13" w:author="Christine Patnode" w:date="2023-01-19T08:31:00Z">
        <w:r w:rsidR="00E02E08" w:rsidRPr="00BF57EE">
          <w:rPr>
            <w:rFonts w:asciiTheme="minorHAnsi" w:hAnsiTheme="minorHAnsi"/>
            <w:b/>
          </w:rPr>
          <w:t>202</w:t>
        </w:r>
        <w:r w:rsidR="00E02E08">
          <w:rPr>
            <w:rFonts w:asciiTheme="minorHAnsi" w:hAnsiTheme="minorHAnsi"/>
            <w:b/>
          </w:rPr>
          <w:t>3</w:t>
        </w:r>
      </w:ins>
    </w:p>
    <w:p w14:paraId="7137EA7E" w14:textId="71FB6B61" w:rsidR="00BC1B2D" w:rsidRPr="004B5F2A" w:rsidRDefault="00BC1B2D" w:rsidP="00656569">
      <w:pPr>
        <w:pStyle w:val="SACdocumentnumber"/>
        <w:rPr>
          <w:caps w:val="0"/>
        </w:rPr>
      </w:pPr>
      <w:bookmarkStart w:id="14" w:name="_Toc35329653"/>
      <w:r w:rsidRPr="00E624EE">
        <w:t>DOCUMENT SAC-</w:t>
      </w:r>
      <w:bookmarkEnd w:id="14"/>
      <w:del w:id="15" w:author="Christine Patnode" w:date="2023-01-19T08:31:00Z">
        <w:r w:rsidR="00701E39" w:rsidRPr="00BF57EE" w:rsidDel="00E02E08">
          <w:delText>13</w:delText>
        </w:r>
      </w:del>
      <w:ins w:id="16" w:author="Christine Patnode" w:date="2023-01-19T08:31:00Z">
        <w:r w:rsidR="00E02E08" w:rsidRPr="00BF57EE">
          <w:t>1</w:t>
        </w:r>
        <w:r w:rsidR="00E02E08">
          <w:t>4</w:t>
        </w:r>
      </w:ins>
      <w:r w:rsidRPr="00BF57EE">
        <w:t>-</w:t>
      </w:r>
      <w:del w:id="17" w:author="Christine Patnode" w:date="2023-01-19T08:31:00Z">
        <w:r w:rsidR="00701E39" w:rsidRPr="00BF57EE" w:rsidDel="00E02E08">
          <w:delText>06</w:delText>
        </w:r>
        <w:r w:rsidR="004B5F2A" w:rsidRPr="004B5F2A" w:rsidDel="00E02E08">
          <w:rPr>
            <w:caps w:val="0"/>
          </w:rPr>
          <w:delText xml:space="preserve"> </w:delText>
        </w:r>
      </w:del>
      <w:ins w:id="18" w:author="Christine Patnode" w:date="2023-01-19T08:31:00Z">
        <w:r w:rsidR="00E02E08" w:rsidRPr="00BF57EE">
          <w:t>0</w:t>
        </w:r>
      </w:ins>
      <w:ins w:id="19" w:author="Christine Patnode" w:date="2023-01-20T11:46:00Z">
        <w:r w:rsidR="004A1817">
          <w:t>4</w:t>
        </w:r>
      </w:ins>
      <w:ins w:id="20" w:author="Christine Patnode" w:date="2023-01-19T08:31:00Z">
        <w:r w:rsidR="00E02E08" w:rsidRPr="004B5F2A">
          <w:rPr>
            <w:caps w:val="0"/>
          </w:rPr>
          <w:t xml:space="preserve"> </w:t>
        </w:r>
      </w:ins>
      <w:del w:id="21" w:author="Christine Patnode" w:date="2023-01-19T08:31:00Z">
        <w:r w:rsidR="004B5F2A" w:rsidRPr="004B5F2A" w:rsidDel="00E02E08">
          <w:rPr>
            <w:caps w:val="0"/>
          </w:rPr>
          <w:delText>Corr.</w:delText>
        </w:r>
      </w:del>
    </w:p>
    <w:p w14:paraId="425D438F" w14:textId="52009FE4" w:rsidR="002F49BF" w:rsidRDefault="002F49BF" w:rsidP="002F49BF">
      <w:pPr>
        <w:pStyle w:val="SACdocumenttitle"/>
      </w:pPr>
      <w:bookmarkStart w:id="22" w:name="_Toc35329654"/>
      <w:r>
        <w:t xml:space="preserve">stock status </w:t>
      </w:r>
      <w:r w:rsidR="00C66AFF">
        <w:t>Indicators (SSI</w:t>
      </w:r>
      <w:r w:rsidR="00C66AFF">
        <w:rPr>
          <w:caps w:val="0"/>
        </w:rPr>
        <w:t>s</w:t>
      </w:r>
      <w:r w:rsidR="00C66AFF">
        <w:t xml:space="preserve">) </w:t>
      </w:r>
      <w:r>
        <w:t>for tropical tunas in the eastern Pacific Ocean</w:t>
      </w:r>
    </w:p>
    <w:bookmarkEnd w:id="1"/>
    <w:bookmarkEnd w:id="2"/>
    <w:bookmarkEnd w:id="22"/>
    <w:p w14:paraId="3C72E77C" w14:textId="0FEFCF14" w:rsidR="00601E71" w:rsidRDefault="00837C1E" w:rsidP="00BF57EE">
      <w:pPr>
        <w:spacing w:after="240"/>
        <w:jc w:val="center"/>
        <w:rPr>
          <w:sz w:val="24"/>
          <w:szCs w:val="24"/>
        </w:rPr>
      </w:pPr>
      <w:r w:rsidRPr="00BF57EE">
        <w:rPr>
          <w:szCs w:val="24"/>
        </w:rPr>
        <w:t>Haikun Xu, Mark N. Maunder, and Cleridy E. Lennert-Cody</w:t>
      </w:r>
    </w:p>
    <w:p w14:paraId="30FC3EC1" w14:textId="77777777" w:rsidR="00BC1B2D" w:rsidRPr="00D510C9" w:rsidRDefault="00BC1B2D" w:rsidP="00027BDE">
      <w:pPr>
        <w:spacing w:before="120"/>
        <w:jc w:val="center"/>
        <w:rPr>
          <w:b/>
        </w:rPr>
      </w:pPr>
      <w:r w:rsidRPr="00D510C9">
        <w:rPr>
          <w:b/>
        </w:rPr>
        <w:t>CONTENTS</w:t>
      </w:r>
    </w:p>
    <w:p w14:paraId="03CE7AAD" w14:textId="7489A304" w:rsidR="00C66AFF" w:rsidRPr="00C66AFF" w:rsidRDefault="008B236A">
      <w:pPr>
        <w:pStyle w:val="TOC1"/>
        <w:rPr>
          <w:rFonts w:eastAsiaTheme="minorEastAsia"/>
          <w:b w:val="0"/>
          <w:bCs/>
        </w:rPr>
      </w:pPr>
      <w:r w:rsidRPr="00BF57EE">
        <w:rPr>
          <w:b w:val="0"/>
        </w:rPr>
        <w:fldChar w:fldCharType="begin"/>
      </w:r>
      <w:r w:rsidRPr="00BF57EE">
        <w:rPr>
          <w:b w:val="0"/>
        </w:rPr>
        <w:instrText xml:space="preserve"> TOC \o "2-3" \h \z \t "Heading 1,1,BP Heading 1,1,Appendix title,1" </w:instrText>
      </w:r>
      <w:r w:rsidRPr="00BF57EE">
        <w:rPr>
          <w:b w:val="0"/>
        </w:rPr>
        <w:fldChar w:fldCharType="separate"/>
      </w:r>
      <w:hyperlink w:anchor="_Toc38986966" w:history="1">
        <w:r w:rsidR="00C66AFF" w:rsidRPr="00C66AFF">
          <w:rPr>
            <w:rStyle w:val="Hyperlink"/>
            <w:b w:val="0"/>
            <w:bCs/>
          </w:rPr>
          <w:t>Summary</w:t>
        </w:r>
        <w:r w:rsidR="00C66AFF" w:rsidRPr="00C66AFF">
          <w:rPr>
            <w:b w:val="0"/>
            <w:bCs/>
            <w:webHidden/>
          </w:rPr>
          <w:tab/>
        </w:r>
        <w:r w:rsidR="00C66AFF" w:rsidRPr="00C66AFF">
          <w:rPr>
            <w:b w:val="0"/>
            <w:bCs/>
            <w:webHidden/>
          </w:rPr>
          <w:fldChar w:fldCharType="begin"/>
        </w:r>
        <w:r w:rsidR="00C66AFF" w:rsidRPr="00C66AFF">
          <w:rPr>
            <w:b w:val="0"/>
            <w:bCs/>
            <w:webHidden/>
          </w:rPr>
          <w:instrText xml:space="preserve"> PAGEREF _Toc38986966 \h </w:instrText>
        </w:r>
        <w:r w:rsidR="00C66AFF" w:rsidRPr="00C66AFF">
          <w:rPr>
            <w:b w:val="0"/>
            <w:bCs/>
            <w:webHidden/>
          </w:rPr>
        </w:r>
        <w:r w:rsidR="00C66AFF" w:rsidRPr="00C66AFF">
          <w:rPr>
            <w:b w:val="0"/>
            <w:bCs/>
            <w:webHidden/>
          </w:rPr>
          <w:fldChar w:fldCharType="separate"/>
        </w:r>
        <w:r w:rsidR="00C66AFF" w:rsidRPr="00C66AFF">
          <w:rPr>
            <w:b w:val="0"/>
            <w:bCs/>
            <w:webHidden/>
          </w:rPr>
          <w:t>1</w:t>
        </w:r>
        <w:r w:rsidR="00C66AFF" w:rsidRPr="00C66AFF">
          <w:rPr>
            <w:b w:val="0"/>
            <w:bCs/>
            <w:webHidden/>
          </w:rPr>
          <w:fldChar w:fldCharType="end"/>
        </w:r>
      </w:hyperlink>
    </w:p>
    <w:p w14:paraId="2344E7D6" w14:textId="3CC75E17" w:rsidR="00C66AFF" w:rsidRPr="00C66AFF" w:rsidRDefault="004A1817">
      <w:pPr>
        <w:pStyle w:val="TOC1"/>
        <w:rPr>
          <w:rFonts w:eastAsiaTheme="minorEastAsia"/>
          <w:b w:val="0"/>
          <w:bCs/>
        </w:rPr>
      </w:pPr>
      <w:hyperlink w:anchor="_Toc38986967" w:history="1">
        <w:r w:rsidR="00C66AFF" w:rsidRPr="00C66AFF">
          <w:rPr>
            <w:rStyle w:val="Hyperlink"/>
            <w:b w:val="0"/>
            <w:bCs/>
          </w:rPr>
          <w:t>1.</w:t>
        </w:r>
        <w:r w:rsidR="00C66AFF" w:rsidRPr="00C66AFF">
          <w:rPr>
            <w:rFonts w:eastAsiaTheme="minorEastAsia"/>
            <w:b w:val="0"/>
            <w:bCs/>
          </w:rPr>
          <w:tab/>
        </w:r>
        <w:r w:rsidR="00C66AFF" w:rsidRPr="00C66AFF">
          <w:rPr>
            <w:rStyle w:val="Hyperlink"/>
            <w:b w:val="0"/>
            <w:bCs/>
          </w:rPr>
          <w:t>Background</w:t>
        </w:r>
        <w:r w:rsidR="00C66AFF" w:rsidRPr="00C66AFF">
          <w:rPr>
            <w:b w:val="0"/>
            <w:bCs/>
            <w:webHidden/>
          </w:rPr>
          <w:tab/>
        </w:r>
        <w:r w:rsidR="00C66AFF" w:rsidRPr="00C66AFF">
          <w:rPr>
            <w:b w:val="0"/>
            <w:bCs/>
            <w:webHidden/>
          </w:rPr>
          <w:fldChar w:fldCharType="begin"/>
        </w:r>
        <w:r w:rsidR="00C66AFF" w:rsidRPr="00C66AFF">
          <w:rPr>
            <w:b w:val="0"/>
            <w:bCs/>
            <w:webHidden/>
          </w:rPr>
          <w:instrText xml:space="preserve"> PAGEREF _Toc38986967 \h </w:instrText>
        </w:r>
        <w:r w:rsidR="00C66AFF" w:rsidRPr="00C66AFF">
          <w:rPr>
            <w:b w:val="0"/>
            <w:bCs/>
            <w:webHidden/>
          </w:rPr>
        </w:r>
        <w:r w:rsidR="00C66AFF" w:rsidRPr="00C66AFF">
          <w:rPr>
            <w:b w:val="0"/>
            <w:bCs/>
            <w:webHidden/>
          </w:rPr>
          <w:fldChar w:fldCharType="separate"/>
        </w:r>
        <w:r w:rsidR="00C66AFF" w:rsidRPr="00C66AFF">
          <w:rPr>
            <w:b w:val="0"/>
            <w:bCs/>
            <w:webHidden/>
          </w:rPr>
          <w:t>1</w:t>
        </w:r>
        <w:r w:rsidR="00C66AFF" w:rsidRPr="00C66AFF">
          <w:rPr>
            <w:b w:val="0"/>
            <w:bCs/>
            <w:webHidden/>
          </w:rPr>
          <w:fldChar w:fldCharType="end"/>
        </w:r>
      </w:hyperlink>
    </w:p>
    <w:p w14:paraId="257EBDEF" w14:textId="5A2A63F2" w:rsidR="00C66AFF" w:rsidRPr="00C66AFF" w:rsidRDefault="004A1817">
      <w:pPr>
        <w:pStyle w:val="TOC1"/>
        <w:rPr>
          <w:rFonts w:eastAsiaTheme="minorEastAsia"/>
          <w:b w:val="0"/>
          <w:bCs/>
        </w:rPr>
      </w:pPr>
      <w:hyperlink w:anchor="_Toc38986968" w:history="1">
        <w:r w:rsidR="00C66AFF" w:rsidRPr="00C66AFF">
          <w:rPr>
            <w:rStyle w:val="Hyperlink"/>
            <w:b w:val="0"/>
            <w:bCs/>
          </w:rPr>
          <w:t>2.</w:t>
        </w:r>
        <w:r w:rsidR="00C66AFF" w:rsidRPr="00C66AFF">
          <w:rPr>
            <w:rFonts w:eastAsiaTheme="minorEastAsia"/>
            <w:b w:val="0"/>
            <w:bCs/>
          </w:rPr>
          <w:tab/>
        </w:r>
        <w:r w:rsidR="00C66AFF" w:rsidRPr="00C66AFF">
          <w:rPr>
            <w:rStyle w:val="Hyperlink"/>
            <w:b w:val="0"/>
            <w:bCs/>
          </w:rPr>
          <w:t>Results and discussion</w:t>
        </w:r>
        <w:r w:rsidR="00C66AFF" w:rsidRPr="00C66AFF">
          <w:rPr>
            <w:b w:val="0"/>
            <w:bCs/>
            <w:webHidden/>
          </w:rPr>
          <w:tab/>
        </w:r>
        <w:r w:rsidR="00C66AFF" w:rsidRPr="00C66AFF">
          <w:rPr>
            <w:b w:val="0"/>
            <w:bCs/>
            <w:webHidden/>
          </w:rPr>
          <w:fldChar w:fldCharType="begin"/>
        </w:r>
        <w:r w:rsidR="00C66AFF" w:rsidRPr="00C66AFF">
          <w:rPr>
            <w:b w:val="0"/>
            <w:bCs/>
            <w:webHidden/>
          </w:rPr>
          <w:instrText xml:space="preserve"> PAGEREF _Toc38986968 \h </w:instrText>
        </w:r>
        <w:r w:rsidR="00C66AFF" w:rsidRPr="00C66AFF">
          <w:rPr>
            <w:b w:val="0"/>
            <w:bCs/>
            <w:webHidden/>
          </w:rPr>
        </w:r>
        <w:r w:rsidR="00C66AFF" w:rsidRPr="00C66AFF">
          <w:rPr>
            <w:b w:val="0"/>
            <w:bCs/>
            <w:webHidden/>
          </w:rPr>
          <w:fldChar w:fldCharType="separate"/>
        </w:r>
        <w:r w:rsidR="00C66AFF" w:rsidRPr="00C66AFF">
          <w:rPr>
            <w:b w:val="0"/>
            <w:bCs/>
            <w:webHidden/>
          </w:rPr>
          <w:t>3</w:t>
        </w:r>
        <w:r w:rsidR="00C66AFF" w:rsidRPr="00C66AFF">
          <w:rPr>
            <w:b w:val="0"/>
            <w:bCs/>
            <w:webHidden/>
          </w:rPr>
          <w:fldChar w:fldCharType="end"/>
        </w:r>
      </w:hyperlink>
    </w:p>
    <w:p w14:paraId="7149CD2A" w14:textId="6E1DAEF9" w:rsidR="00BC1B2D" w:rsidRPr="00700113" w:rsidRDefault="008B236A" w:rsidP="00656569">
      <w:pPr>
        <w:pStyle w:val="BPtext"/>
        <w:rPr>
          <w:bCs/>
        </w:rPr>
      </w:pPr>
      <w:r w:rsidRPr="00BF57EE">
        <w:rPr>
          <w:rFonts w:asciiTheme="minorHAnsi" w:eastAsia="Times New Roman" w:hAnsiTheme="minorHAnsi" w:cstheme="minorBidi"/>
        </w:rPr>
        <w:fldChar w:fldCharType="end"/>
      </w:r>
    </w:p>
    <w:p w14:paraId="3460A050" w14:textId="6B4B9298" w:rsidR="005A71A7" w:rsidRPr="002F49BF" w:rsidRDefault="005A71A7" w:rsidP="005A71A7">
      <w:pPr>
        <w:pStyle w:val="BPHeading1"/>
        <w:numPr>
          <w:ilvl w:val="0"/>
          <w:numId w:val="0"/>
        </w:numPr>
        <w:rPr>
          <w:lang w:val="en-US"/>
        </w:rPr>
      </w:pPr>
      <w:bookmarkStart w:id="23" w:name="_Toc38986966"/>
      <w:r w:rsidRPr="002F49BF">
        <w:rPr>
          <w:lang w:val="en-US"/>
        </w:rPr>
        <w:t>S</w:t>
      </w:r>
      <w:r w:rsidR="00CC1954" w:rsidRPr="002F49BF">
        <w:rPr>
          <w:lang w:val="en-US"/>
        </w:rPr>
        <w:t>ummary</w:t>
      </w:r>
      <w:bookmarkEnd w:id="23"/>
    </w:p>
    <w:p w14:paraId="34E25271" w14:textId="74DEB95A" w:rsidR="00BA7136" w:rsidRDefault="00BD27E8" w:rsidP="002F49BF">
      <w:pPr>
        <w:pStyle w:val="BPtext"/>
      </w:pPr>
      <w:r>
        <w:t>S</w:t>
      </w:r>
      <w:r w:rsidR="00BA7136">
        <w:t xml:space="preserve">tock </w:t>
      </w:r>
      <w:r w:rsidR="006E5A3E">
        <w:t xml:space="preserve">status indicators </w:t>
      </w:r>
      <w:r w:rsidR="00BA7136">
        <w:t>(SSIs</w:t>
      </w:r>
      <w:r>
        <w:t>;</w:t>
      </w:r>
      <w:r w:rsidR="00BA7136">
        <w:t xml:space="preserve"> </w:t>
      </w:r>
      <w:r w:rsidR="00A00369">
        <w:t xml:space="preserve">time series of data used </w:t>
      </w:r>
      <w:r w:rsidR="00A133D7">
        <w:t xml:space="preserve">as </w:t>
      </w:r>
      <w:r w:rsidR="00534CC7">
        <w:t>supplement</w:t>
      </w:r>
      <w:r w:rsidR="00A133D7">
        <w:t>s to</w:t>
      </w:r>
      <w:r w:rsidR="007D5E27">
        <w:t>,</w:t>
      </w:r>
      <w:r w:rsidR="00A133D7">
        <w:t xml:space="preserve"> </w:t>
      </w:r>
      <w:r w:rsidR="00BC5439">
        <w:t xml:space="preserve">or </w:t>
      </w:r>
      <w:r w:rsidR="00A52074">
        <w:t>in the absence of</w:t>
      </w:r>
      <w:r w:rsidR="007D5E27">
        <w:t>,</w:t>
      </w:r>
      <w:r w:rsidR="00A133D7">
        <w:t xml:space="preserve"> stock assessments</w:t>
      </w:r>
      <w:r>
        <w:t>)</w:t>
      </w:r>
      <w:r w:rsidR="00CC3AE2">
        <w:t>,</w:t>
      </w:r>
      <w:r w:rsidR="00BA7136">
        <w:t xml:space="preserve"> based on both purse-seine and longline data</w:t>
      </w:r>
      <w:r>
        <w:t>,</w:t>
      </w:r>
      <w:r w:rsidR="00BA7136">
        <w:t xml:space="preserve"> are presented for the three tropical tuna species</w:t>
      </w:r>
      <w:r w:rsidR="006E5A3E">
        <w:t xml:space="preserve"> (yellowfin</w:t>
      </w:r>
      <w:r w:rsidR="009E7F84">
        <w:t xml:space="preserve"> - YFT</w:t>
      </w:r>
      <w:r w:rsidR="006E5A3E">
        <w:t>, bigeye</w:t>
      </w:r>
      <w:r w:rsidR="009E7F84">
        <w:t xml:space="preserve"> - BET</w:t>
      </w:r>
      <w:r w:rsidR="006E5A3E">
        <w:t>, and skipjack</w:t>
      </w:r>
      <w:r w:rsidR="00A90F80">
        <w:t xml:space="preserve"> - SKJ</w:t>
      </w:r>
      <w:r w:rsidR="006E5A3E" w:rsidRPr="00BF57EE">
        <w:t>)</w:t>
      </w:r>
      <w:r w:rsidR="00BA7136" w:rsidRPr="00BF57EE">
        <w:t>.</w:t>
      </w:r>
      <w:r w:rsidR="00BA7136">
        <w:t xml:space="preserve"> Most </w:t>
      </w:r>
      <w:r w:rsidR="007D7020">
        <w:t xml:space="preserve">SSIs based on the </w:t>
      </w:r>
      <w:r w:rsidR="00BA7136">
        <w:t xml:space="preserve">floating-object fishery suggest that the </w:t>
      </w:r>
      <w:r w:rsidR="007D7020">
        <w:t xml:space="preserve">fishing mortality of </w:t>
      </w:r>
      <w:r w:rsidR="00BA7136">
        <w:t>all three species ha</w:t>
      </w:r>
      <w:r w:rsidR="007D7020">
        <w:t>s</w:t>
      </w:r>
      <w:r w:rsidR="00BA7136">
        <w:t xml:space="preserve"> increased, mainly due to the increase in the number of floating-object sets.</w:t>
      </w:r>
      <w:r w:rsidR="00501DDB" w:rsidDel="003C25A9">
        <w:t xml:space="preserve"> </w:t>
      </w:r>
      <w:r w:rsidR="003C25A9">
        <w:t>T</w:t>
      </w:r>
      <w:r w:rsidR="00D65AEA">
        <w:t>he</w:t>
      </w:r>
      <w:r w:rsidR="003C25A9">
        <w:t xml:space="preserve"> </w:t>
      </w:r>
      <w:r w:rsidR="00501DDB">
        <w:t>COVID</w:t>
      </w:r>
      <w:r w:rsidR="00AB2CCF">
        <w:t>-</w:t>
      </w:r>
      <w:r w:rsidR="00501DDB">
        <w:t xml:space="preserve">19 </w:t>
      </w:r>
      <w:r w:rsidR="00AB2CCF">
        <w:t xml:space="preserve">pandemic </w:t>
      </w:r>
      <w:r w:rsidR="00AB1E14">
        <w:t xml:space="preserve">has </w:t>
      </w:r>
      <w:r w:rsidR="006A7F75">
        <w:t>negatively</w:t>
      </w:r>
      <w:r w:rsidR="00AB1E14">
        <w:t xml:space="preserve"> a</w:t>
      </w:r>
      <w:r w:rsidR="00501DDB">
        <w:t xml:space="preserve">ffected the </w:t>
      </w:r>
      <w:r w:rsidR="00A9738D">
        <w:t xml:space="preserve">fishery and </w:t>
      </w:r>
      <w:r w:rsidR="006A7F75">
        <w:t>port-sampling</w:t>
      </w:r>
      <w:r w:rsidR="00A9738D">
        <w:t xml:space="preserve">, </w:t>
      </w:r>
      <w:r w:rsidR="006A7F75" w:rsidRPr="00BF57EE">
        <w:t>so</w:t>
      </w:r>
      <w:r w:rsidR="00501DDB">
        <w:t xml:space="preserve"> the </w:t>
      </w:r>
      <w:r w:rsidR="00C81FF7">
        <w:t>SSIs</w:t>
      </w:r>
      <w:r w:rsidR="00501DDB">
        <w:t xml:space="preserve"> in 2020</w:t>
      </w:r>
      <w:r w:rsidR="00BD1AB1">
        <w:t xml:space="preserve"> and </w:t>
      </w:r>
      <w:r w:rsidR="006F4BDB">
        <w:t>2021</w:t>
      </w:r>
      <w:r w:rsidR="00264627">
        <w:t xml:space="preserve"> </w:t>
      </w:r>
      <w:r w:rsidR="00AB1E14">
        <w:t xml:space="preserve">should be </w:t>
      </w:r>
      <w:r w:rsidR="00F21E28">
        <w:t>use</w:t>
      </w:r>
      <w:r w:rsidR="001075CC">
        <w:t>d</w:t>
      </w:r>
      <w:r w:rsidR="00F21E28">
        <w:t xml:space="preserve"> with caution</w:t>
      </w:r>
      <w:r w:rsidR="00AB1E14">
        <w:t xml:space="preserve"> </w:t>
      </w:r>
      <w:r w:rsidR="00BC3EE8">
        <w:t>when interpreting</w:t>
      </w:r>
      <w:r w:rsidR="008124FD">
        <w:t xml:space="preserve"> long</w:t>
      </w:r>
      <w:r w:rsidR="004E6843" w:rsidRPr="00CE3715">
        <w:t>-</w:t>
      </w:r>
      <w:r w:rsidR="008124FD">
        <w:t>term trends</w:t>
      </w:r>
      <w:r w:rsidR="00E37A60">
        <w:t>.</w:t>
      </w:r>
      <w:r w:rsidR="00BA7136">
        <w:t xml:space="preserve"> </w:t>
      </w:r>
      <w:r w:rsidR="006E7B93" w:rsidRPr="00CE3715">
        <w:t xml:space="preserve">The </w:t>
      </w:r>
      <w:r w:rsidR="00D057C0" w:rsidRPr="00CE3715">
        <w:t>general</w:t>
      </w:r>
      <w:r w:rsidR="006E7B93">
        <w:t xml:space="preserve"> increasing trend in the number of sets in the floating-object fishery since 2005</w:t>
      </w:r>
      <w:r w:rsidR="003416DD" w:rsidRPr="00CE3715">
        <w:t xml:space="preserve">, </w:t>
      </w:r>
      <w:r w:rsidR="00075A8A" w:rsidRPr="00CE3715">
        <w:t xml:space="preserve">up until the onset of the </w:t>
      </w:r>
      <w:r w:rsidR="00CE3715" w:rsidRPr="00BF57EE">
        <w:t xml:space="preserve">COVID-19 </w:t>
      </w:r>
      <w:r w:rsidR="00075A8A" w:rsidRPr="000C2A33">
        <w:t>pandemic</w:t>
      </w:r>
      <w:r w:rsidR="00F37CE3" w:rsidRPr="00BF57EE">
        <w:t>,</w:t>
      </w:r>
      <w:r w:rsidR="006E7B93">
        <w:t xml:space="preserve"> is reflected in increased catches</w:t>
      </w:r>
      <w:r w:rsidR="00FD221C">
        <w:t>,</w:t>
      </w:r>
      <w:r w:rsidR="006E7B93">
        <w:t xml:space="preserve"> reduced catch-per-set</w:t>
      </w:r>
      <w:r w:rsidR="00FD221C">
        <w:t>,</w:t>
      </w:r>
      <w:r w:rsidR="006E7B93">
        <w:t xml:space="preserve"> and </w:t>
      </w:r>
      <w:r w:rsidR="00F9003A">
        <w:t xml:space="preserve">reduced </w:t>
      </w:r>
      <w:r w:rsidR="006E7B93">
        <w:t>average length</w:t>
      </w:r>
      <w:r w:rsidR="006E7B93" w:rsidRPr="00281008">
        <w:t xml:space="preserve"> </w:t>
      </w:r>
      <w:r w:rsidR="006E7B93">
        <w:t>for all three species</w:t>
      </w:r>
      <w:r w:rsidR="00BA7136" w:rsidDel="006E7B93">
        <w:t xml:space="preserve"> in the </w:t>
      </w:r>
      <w:r w:rsidR="00367E97" w:rsidDel="006E7B93">
        <w:t xml:space="preserve">floating object </w:t>
      </w:r>
      <w:r w:rsidR="00927F4A" w:rsidDel="006E7B93">
        <w:t>fishery</w:t>
      </w:r>
      <w:r w:rsidR="00BA7136">
        <w:t xml:space="preserve">. However, trends in </w:t>
      </w:r>
      <w:r w:rsidR="00CF1368">
        <w:t xml:space="preserve">some </w:t>
      </w:r>
      <w:r w:rsidR="00BA7136">
        <w:t xml:space="preserve">other SSIs do not support the interpretation that fishing mortality </w:t>
      </w:r>
      <w:r w:rsidR="00EA4D48">
        <w:t xml:space="preserve">has increased </w:t>
      </w:r>
      <w:r w:rsidR="00434110" w:rsidRPr="00BF57EE">
        <w:t>due</w:t>
      </w:r>
      <w:r w:rsidR="00434110">
        <w:t xml:space="preserve"> to</w:t>
      </w:r>
      <w:r w:rsidR="00BA7136">
        <w:t xml:space="preserve"> an increase in the number of floating-object sets. Identifying the causes of differences </w:t>
      </w:r>
      <w:r w:rsidR="00EA4D48">
        <w:t xml:space="preserve">among </w:t>
      </w:r>
      <w:r w:rsidR="00BA7136">
        <w:t xml:space="preserve">the SSIs is difficult, even when SSIs are considered </w:t>
      </w:r>
      <w:r w:rsidR="00BA7136" w:rsidRPr="00B9574F">
        <w:t xml:space="preserve">in aggregate. Nonetheless, </w:t>
      </w:r>
      <w:r w:rsidR="00FB614D" w:rsidRPr="00B9574F">
        <w:t xml:space="preserve">most </w:t>
      </w:r>
      <w:r w:rsidR="001D4180" w:rsidRPr="00B9574F">
        <w:t>SSIs</w:t>
      </w:r>
      <w:r w:rsidR="00957173" w:rsidRPr="00B9574F">
        <w:t xml:space="preserve"> </w:t>
      </w:r>
      <w:r w:rsidR="00094D61" w:rsidRPr="00B9574F">
        <w:t xml:space="preserve">based on the floating-object fishery </w:t>
      </w:r>
      <w:r w:rsidR="00D744D1" w:rsidRPr="00B9574F">
        <w:t>are</w:t>
      </w:r>
      <w:r w:rsidR="00BA7136" w:rsidRPr="00B9574F">
        <w:t xml:space="preserve"> consistent with an increase in fishing mortality in </w:t>
      </w:r>
      <w:r w:rsidR="00094D61" w:rsidRPr="00B9574F">
        <w:t>that</w:t>
      </w:r>
      <w:r w:rsidR="00BA7136" w:rsidRPr="00B9574F">
        <w:t xml:space="preserve"> fishery </w:t>
      </w:r>
      <w:r w:rsidR="00932181" w:rsidRPr="00A82468">
        <w:t>and</w:t>
      </w:r>
      <w:r w:rsidR="00932181" w:rsidRPr="00E86585">
        <w:t xml:space="preserve"> </w:t>
      </w:r>
      <w:r w:rsidR="00361306" w:rsidRPr="00E86585">
        <w:t>in 2021</w:t>
      </w:r>
      <w:r w:rsidR="00932181" w:rsidRPr="00E86585">
        <w:t xml:space="preserve"> the</w:t>
      </w:r>
      <w:r w:rsidR="00677A70" w:rsidRPr="00BF57EE">
        <w:t xml:space="preserve"> </w:t>
      </w:r>
      <w:r w:rsidR="00BB1FDF" w:rsidRPr="00E86585">
        <w:t>catch-per-</w:t>
      </w:r>
      <w:r w:rsidR="00491995" w:rsidRPr="00BF57EE">
        <w:t>set</w:t>
      </w:r>
      <w:r w:rsidR="00BB1FDF" w:rsidRPr="00E86585">
        <w:t xml:space="preserve"> </w:t>
      </w:r>
      <w:r w:rsidR="00E84851" w:rsidRPr="00E86585">
        <w:t xml:space="preserve">for </w:t>
      </w:r>
      <w:r w:rsidR="006E3A32" w:rsidRPr="00E86585">
        <w:t>bigeye</w:t>
      </w:r>
      <w:r w:rsidR="006E3A32" w:rsidRPr="00BF57EE">
        <w:t xml:space="preserve"> </w:t>
      </w:r>
      <w:r w:rsidR="008D7A28" w:rsidRPr="00BF57EE">
        <w:t xml:space="preserve">in floating-object </w:t>
      </w:r>
      <w:r w:rsidR="002C22D9" w:rsidRPr="00BF57EE">
        <w:t>sets</w:t>
      </w:r>
      <w:r w:rsidR="006E3A32" w:rsidRPr="00BF57EE">
        <w:t xml:space="preserve"> </w:t>
      </w:r>
      <w:r w:rsidR="00741DA4" w:rsidRPr="00E86585">
        <w:t>is</w:t>
      </w:r>
      <w:r w:rsidR="006E3A32" w:rsidRPr="00E86585">
        <w:t xml:space="preserve"> at </w:t>
      </w:r>
      <w:r w:rsidR="00832468" w:rsidRPr="00BF57EE">
        <w:t xml:space="preserve">the </w:t>
      </w:r>
      <w:r w:rsidR="00741DA4" w:rsidRPr="00E86585">
        <w:t>low</w:t>
      </w:r>
      <w:r w:rsidR="001D0515" w:rsidRPr="00BF57EE">
        <w:t>est</w:t>
      </w:r>
      <w:r w:rsidR="0051085F" w:rsidRPr="00E86585">
        <w:t xml:space="preserve"> level</w:t>
      </w:r>
      <w:r w:rsidR="006E3A32" w:rsidRPr="00E86585">
        <w:t xml:space="preserve"> </w:t>
      </w:r>
      <w:r w:rsidR="00E277D0" w:rsidRPr="00E86585">
        <w:t>since 2000</w:t>
      </w:r>
      <w:r w:rsidR="00E3058E" w:rsidRPr="00BF57EE">
        <w:t>.</w:t>
      </w:r>
    </w:p>
    <w:p w14:paraId="69819A15" w14:textId="77777777" w:rsidR="00BA7136" w:rsidRDefault="00BA7136" w:rsidP="002F49BF">
      <w:pPr>
        <w:pStyle w:val="BPHeading1"/>
      </w:pPr>
      <w:bookmarkStart w:id="24" w:name="_Toc38986967"/>
      <w:r>
        <w:t>Background</w:t>
      </w:r>
      <w:bookmarkEnd w:id="24"/>
    </w:p>
    <w:p w14:paraId="2C00FA16" w14:textId="4FACCF96" w:rsidR="00BA7136" w:rsidRDefault="00C246C9" w:rsidP="002F49BF">
      <w:pPr>
        <w:pStyle w:val="BPtext"/>
      </w:pPr>
      <w:r>
        <w:t>One of the</w:t>
      </w:r>
      <w:r w:rsidR="00BA7136">
        <w:t xml:space="preserve"> management objective</w:t>
      </w:r>
      <w:r>
        <w:t>s</w:t>
      </w:r>
      <w:r w:rsidR="00BA7136">
        <w:t xml:space="preserve"> for </w:t>
      </w:r>
      <w:r w:rsidR="00C60544">
        <w:t xml:space="preserve">tropical </w:t>
      </w:r>
      <w:r w:rsidR="00BA7136">
        <w:t xml:space="preserve">tunas in the eastern Pacific Ocean (EPO) </w:t>
      </w:r>
      <w:r w:rsidR="00AE3386">
        <w:t xml:space="preserve">established in the Antigua Convention </w:t>
      </w:r>
      <w:r w:rsidR="00BA7136">
        <w:t xml:space="preserve">is to </w:t>
      </w:r>
      <w:r w:rsidR="001927B4">
        <w:t>m</w:t>
      </w:r>
      <w:r w:rsidR="00247956" w:rsidRPr="00247956">
        <w:t xml:space="preserve">aintain </w:t>
      </w:r>
      <w:r w:rsidR="006E391C">
        <w:t>populations</w:t>
      </w:r>
      <w:r w:rsidR="00247956" w:rsidRPr="00247956">
        <w:t xml:space="preserve"> at levels of abundance which can produce the </w:t>
      </w:r>
      <w:r w:rsidR="00AE3386" w:rsidRPr="00247956">
        <w:t xml:space="preserve">maximum sustainable yield </w:t>
      </w:r>
      <w:r w:rsidR="00247956" w:rsidRPr="00247956">
        <w:t>(MSY)</w:t>
      </w:r>
      <w:r w:rsidR="00BA7136">
        <w:t>. Management objectives based on MSY or related reference points (</w:t>
      </w:r>
      <w:proofErr w:type="gramStart"/>
      <w:r w:rsidR="00BA7136" w:rsidRPr="00B45BC6">
        <w:rPr>
          <w:i/>
          <w:iCs/>
        </w:rPr>
        <w:t>e.g</w:t>
      </w:r>
      <w:r w:rsidR="00BA7136">
        <w:t>.</w:t>
      </w:r>
      <w:proofErr w:type="gramEnd"/>
      <w:r w:rsidR="00BA7136">
        <w:t xml:space="preserve"> fishing mortality that produces MSY (</w:t>
      </w:r>
      <w:r w:rsidR="00BA7136" w:rsidRPr="00541A1F">
        <w:rPr>
          <w:i/>
          <w:iCs/>
        </w:rPr>
        <w:t>F</w:t>
      </w:r>
      <w:r w:rsidR="00BA7136" w:rsidRPr="00541A1F">
        <w:rPr>
          <w:vertAlign w:val="subscript"/>
        </w:rPr>
        <w:t>MSY</w:t>
      </w:r>
      <w:r w:rsidR="00BA7136">
        <w:t>); spawner</w:t>
      </w:r>
      <w:r w:rsidR="00A36C37">
        <w:t>-</w:t>
      </w:r>
      <w:r w:rsidR="00BA7136">
        <w:t>per</w:t>
      </w:r>
      <w:r w:rsidR="00A36C37">
        <w:t>-</w:t>
      </w:r>
      <w:r w:rsidR="00BA7136">
        <w:t xml:space="preserve">recruit proxies) are in use for many species and stocks worldwide. However, these objectives require </w:t>
      </w:r>
      <w:r w:rsidR="00BA7136" w:rsidDel="00C60544">
        <w:t xml:space="preserve">the </w:t>
      </w:r>
      <w:r w:rsidR="00D812B8">
        <w:t xml:space="preserve">estimation of </w:t>
      </w:r>
      <w:r w:rsidR="00C60544">
        <w:t xml:space="preserve">both </w:t>
      </w:r>
      <w:r w:rsidR="00BA7136">
        <w:t xml:space="preserve">reference points and quantities to which they can be compared. </w:t>
      </w:r>
      <w:r w:rsidR="006F3BAE">
        <w:t>V</w:t>
      </w:r>
      <w:r w:rsidR="00BA7136">
        <w:t xml:space="preserve">arious </w:t>
      </w:r>
      <w:r w:rsidR="0001568D">
        <w:t>model-based</w:t>
      </w:r>
      <w:r w:rsidR="00BA7136">
        <w:t xml:space="preserve"> reference points require different amounts and types of information, from biological information (</w:t>
      </w:r>
      <w:proofErr w:type="gramStart"/>
      <w:r w:rsidR="00BA7136" w:rsidRPr="00541A1F">
        <w:rPr>
          <w:i/>
          <w:iCs/>
        </w:rPr>
        <w:t>e.g</w:t>
      </w:r>
      <w:r w:rsidR="00BA7136">
        <w:t>.</w:t>
      </w:r>
      <w:proofErr w:type="gramEnd"/>
      <w:r w:rsidR="00BA7136">
        <w:t xml:space="preserve"> natural mortality, growth, stock-recruitment relationship) and fisheries characteristics (</w:t>
      </w:r>
      <w:r w:rsidR="00BA7136" w:rsidRPr="00541A1F">
        <w:rPr>
          <w:i/>
          <w:iCs/>
        </w:rPr>
        <w:t>e.g.</w:t>
      </w:r>
      <w:r w:rsidR="00BA7136">
        <w:t xml:space="preserve"> age-specific selectivity) to estimates of absolute biomass and exploitation rates</w:t>
      </w:r>
      <w:r w:rsidR="00DB0830">
        <w:t>,</w:t>
      </w:r>
      <w:r w:rsidR="00BA7136">
        <w:t xml:space="preserve"> </w:t>
      </w:r>
      <w:r w:rsidR="00DB0830">
        <w:t xml:space="preserve">which in turn </w:t>
      </w:r>
      <w:r w:rsidR="00BA7136">
        <w:t>generally require a formal stock assessment. For many species</w:t>
      </w:r>
      <w:r w:rsidR="0006390C">
        <w:t xml:space="preserve"> and </w:t>
      </w:r>
      <w:r w:rsidR="0006390C">
        <w:lastRenderedPageBreak/>
        <w:t>stocks</w:t>
      </w:r>
      <w:r w:rsidR="00BA7136">
        <w:t xml:space="preserve">, the information required to conduct </w:t>
      </w:r>
      <w:r w:rsidR="00DB0830">
        <w:t xml:space="preserve">such </w:t>
      </w:r>
      <w:r w:rsidR="00BA7136">
        <w:t>an assessment is not available</w:t>
      </w:r>
      <w:r w:rsidR="00DB0830">
        <w:t>,</w:t>
      </w:r>
      <w:r w:rsidR="00BA7136">
        <w:t xml:space="preserve"> the assessments are unreliable, </w:t>
      </w:r>
      <w:r w:rsidR="00055642">
        <w:t xml:space="preserve">or cannot be conducted </w:t>
      </w:r>
      <w:r w:rsidR="00A14F89">
        <w:t>at</w:t>
      </w:r>
      <w:r w:rsidR="00055642">
        <w:t xml:space="preserve"> the frequency that management may require</w:t>
      </w:r>
      <w:r w:rsidR="00A14F89">
        <w:t>,</w:t>
      </w:r>
      <w:r w:rsidR="00055642">
        <w:t xml:space="preserve"> </w:t>
      </w:r>
      <w:r w:rsidR="00BA7136">
        <w:t xml:space="preserve">and </w:t>
      </w:r>
      <w:r w:rsidR="00A14F89">
        <w:t>thus,</w:t>
      </w:r>
      <w:r w:rsidR="00BA7136">
        <w:t xml:space="preserve"> alternative approaches are needed. </w:t>
      </w:r>
    </w:p>
    <w:p w14:paraId="3C86EB65" w14:textId="17FAB397" w:rsidR="00BA7136" w:rsidRDefault="00BA7136" w:rsidP="002F49BF">
      <w:pPr>
        <w:pStyle w:val="BPtext"/>
      </w:pPr>
      <w:r>
        <w:t>One</w:t>
      </w:r>
      <w:r w:rsidR="00DB0830" w:rsidDel="009F5E8A">
        <w:t xml:space="preserve"> </w:t>
      </w:r>
      <w:r w:rsidR="009F5E8A">
        <w:t xml:space="preserve">alternative </w:t>
      </w:r>
      <w:r>
        <w:t xml:space="preserve">is to compute </w:t>
      </w:r>
      <w:r w:rsidR="00F34A88">
        <w:t xml:space="preserve">stock status indicators </w:t>
      </w:r>
      <w:r>
        <w:t xml:space="preserve">(SSIs), which are simply time series of </w:t>
      </w:r>
      <w:r w:rsidR="00703B7F">
        <w:t>raw or lightly</w:t>
      </w:r>
      <w:r w:rsidR="00A838FD">
        <w:t>-</w:t>
      </w:r>
      <w:r w:rsidR="00703B7F">
        <w:t>process</w:t>
      </w:r>
      <w:r w:rsidR="0041027D">
        <w:t>ed</w:t>
      </w:r>
      <w:r w:rsidR="00703B7F">
        <w:t xml:space="preserve"> </w:t>
      </w:r>
      <w:r>
        <w:t xml:space="preserve">data </w:t>
      </w:r>
      <w:r w:rsidR="008B375C">
        <w:t>for</w:t>
      </w:r>
      <w:r w:rsidR="00DB0830">
        <w:t xml:space="preserve"> a stock </w:t>
      </w:r>
      <w:r w:rsidR="00E507B1">
        <w:t>that may reflect trends in abundance or exploitation of that stock</w:t>
      </w:r>
      <w:r w:rsidR="00500CCE">
        <w:t>. SSIs include</w:t>
      </w:r>
      <w:r w:rsidR="00E507B1">
        <w:t xml:space="preserve"> </w:t>
      </w:r>
      <w:r w:rsidR="00500CCE">
        <w:t>quantities</w:t>
      </w:r>
      <w:r w:rsidR="00DB0830">
        <w:t xml:space="preserve"> such as </w:t>
      </w:r>
      <w:r w:rsidR="00BC6A0A">
        <w:t xml:space="preserve">fishing effort, </w:t>
      </w:r>
      <w:r w:rsidR="002A1216">
        <w:t>catch</w:t>
      </w:r>
      <w:r w:rsidR="00E409CA">
        <w:t xml:space="preserve">, </w:t>
      </w:r>
      <w:r w:rsidR="002A1216">
        <w:t>catch</w:t>
      </w:r>
      <w:r w:rsidR="00AB5106">
        <w:t xml:space="preserve"> per unit of effort (</w:t>
      </w:r>
      <w:r w:rsidR="00E409CA">
        <w:t>CPUE</w:t>
      </w:r>
      <w:r w:rsidR="00AB5106">
        <w:t>)</w:t>
      </w:r>
      <w:r w:rsidR="00492FF0">
        <w:t>,</w:t>
      </w:r>
      <w:r w:rsidR="00DB0830">
        <w:t xml:space="preserve"> </w:t>
      </w:r>
      <w:r w:rsidR="0040474A">
        <w:t xml:space="preserve">and </w:t>
      </w:r>
      <w:r w:rsidR="0041027D">
        <w:t xml:space="preserve">the </w:t>
      </w:r>
      <w:r w:rsidR="002A1216">
        <w:t xml:space="preserve">size </w:t>
      </w:r>
      <w:r w:rsidR="00492FF0">
        <w:t xml:space="preserve">of </w:t>
      </w:r>
      <w:r w:rsidR="0041027D">
        <w:t xml:space="preserve">fish </w:t>
      </w:r>
      <w:r w:rsidR="002A1216">
        <w:t>in the catch</w:t>
      </w:r>
      <w:r>
        <w:t xml:space="preserve">. SSIs </w:t>
      </w:r>
      <w:r w:rsidR="00C60544">
        <w:t xml:space="preserve">cannot be used </w:t>
      </w:r>
      <w:r w:rsidR="00801C50">
        <w:t xml:space="preserve">directly </w:t>
      </w:r>
      <w:r w:rsidR="00A838FD">
        <w:t>for</w:t>
      </w:r>
      <w:r w:rsidR="00C60544">
        <w:t xml:space="preserve"> management </w:t>
      </w:r>
      <w:r w:rsidR="00801C50">
        <w:t xml:space="preserve">that </w:t>
      </w:r>
      <w:r w:rsidR="00FB0C81">
        <w:t xml:space="preserve">depends </w:t>
      </w:r>
      <w:r w:rsidR="00801C50">
        <w:t>on model</w:t>
      </w:r>
      <w:r w:rsidR="00FB0C81">
        <w:t xml:space="preserve">-based quantities </w:t>
      </w:r>
      <w:r w:rsidR="00C60544">
        <w:t>(</w:t>
      </w:r>
      <w:proofErr w:type="gramStart"/>
      <w:r w:rsidR="00C60544" w:rsidRPr="00541A1F">
        <w:rPr>
          <w:i/>
          <w:iCs/>
        </w:rPr>
        <w:t>e.g</w:t>
      </w:r>
      <w:r w:rsidR="00C60544">
        <w:t>.</w:t>
      </w:r>
      <w:proofErr w:type="gramEnd"/>
      <w:r w:rsidR="00C60544">
        <w:t xml:space="preserve"> MSY</w:t>
      </w:r>
      <w:r w:rsidR="00FB0C81">
        <w:t xml:space="preserve">, </w:t>
      </w:r>
      <w:r w:rsidR="00FB0C81" w:rsidRPr="00492FF0">
        <w:rPr>
          <w:i/>
          <w:iCs/>
        </w:rPr>
        <w:t>F</w:t>
      </w:r>
      <w:r w:rsidR="00FB0C81" w:rsidRPr="00492FF0">
        <w:rPr>
          <w:vertAlign w:val="subscript"/>
        </w:rPr>
        <w:t>MSY</w:t>
      </w:r>
      <w:r w:rsidR="00C60544">
        <w:t xml:space="preserve">), but they can be used for historical comparisons and to identify trends and </w:t>
      </w:r>
      <w:r>
        <w:t xml:space="preserve">can provide information that may be useful for managing </w:t>
      </w:r>
      <w:r w:rsidR="005E3DA3">
        <w:t xml:space="preserve">a </w:t>
      </w:r>
      <w:r>
        <w:t xml:space="preserve">stock. </w:t>
      </w:r>
      <w:r w:rsidR="009E409F">
        <w:t>Th</w:t>
      </w:r>
      <w:r w:rsidR="006F7B33">
        <w:t>ey</w:t>
      </w:r>
      <w:r w:rsidR="00DB07AD">
        <w:t xml:space="preserve"> can also be used </w:t>
      </w:r>
      <w:r w:rsidR="00982D91">
        <w:t>in management strategies that</w:t>
      </w:r>
      <w:r w:rsidR="00C965D8">
        <w:t xml:space="preserve"> do not rely on model-based </w:t>
      </w:r>
      <w:r w:rsidR="003D2619">
        <w:t>harvest control rules</w:t>
      </w:r>
      <w:r w:rsidR="00E12643">
        <w:t xml:space="preserve"> (HCRs)</w:t>
      </w:r>
      <w:r w:rsidR="00721156">
        <w:t xml:space="preserve">, such as </w:t>
      </w:r>
      <w:r w:rsidR="003D73DB">
        <w:t>stra</w:t>
      </w:r>
      <w:r w:rsidR="00710465">
        <w:t xml:space="preserve">tegies that use </w:t>
      </w:r>
      <w:r w:rsidR="00721156">
        <w:t xml:space="preserve">empirical </w:t>
      </w:r>
      <w:r w:rsidR="00A140EB">
        <w:t>(data-</w:t>
      </w:r>
      <w:r w:rsidR="000B15EA">
        <w:t>b</w:t>
      </w:r>
      <w:r w:rsidR="007C2CC5">
        <w:t>ased</w:t>
      </w:r>
      <w:r w:rsidR="00A140EB">
        <w:t>)</w:t>
      </w:r>
      <w:r w:rsidR="006C4CAA">
        <w:t xml:space="preserve"> harvest control rules</w:t>
      </w:r>
      <w:r w:rsidR="00A140EB">
        <w:t xml:space="preserve"> </w:t>
      </w:r>
      <w:r w:rsidR="006C4CAA">
        <w:t>(</w:t>
      </w:r>
      <w:r w:rsidR="00E12643">
        <w:t>HCRs</w:t>
      </w:r>
      <w:r w:rsidR="006C4CAA">
        <w:t>)</w:t>
      </w:r>
      <w:r w:rsidR="00C06A05">
        <w:t xml:space="preserve"> </w:t>
      </w:r>
      <w:r w:rsidR="007B3BB7">
        <w:t>whose performance can be formally evaluated using management strategy evaluation</w:t>
      </w:r>
      <w:r w:rsidR="0017228D">
        <w:t xml:space="preserve"> (MSE)</w:t>
      </w:r>
      <w:r w:rsidR="007B3BB7">
        <w:t>.</w:t>
      </w:r>
    </w:p>
    <w:p w14:paraId="1F014D85" w14:textId="20C5B32F" w:rsidR="00BA7136" w:rsidRDefault="006B7D11" w:rsidP="002F49BF">
      <w:pPr>
        <w:pStyle w:val="BPtext"/>
      </w:pPr>
      <w:r w:rsidRPr="00E624EE">
        <w:t xml:space="preserve">SSIs were initially developed for </w:t>
      </w:r>
      <w:r w:rsidR="006B3E5D">
        <w:t xml:space="preserve">EPO </w:t>
      </w:r>
      <w:r w:rsidRPr="00E624EE">
        <w:t xml:space="preserve">skipjack because traditional stock assessments </w:t>
      </w:r>
      <w:r w:rsidR="00783E5E" w:rsidRPr="00E624EE">
        <w:t xml:space="preserve">of that species </w:t>
      </w:r>
      <w:r w:rsidRPr="00E624EE">
        <w:t>were considered unreliable (</w:t>
      </w:r>
      <w:proofErr w:type="gramStart"/>
      <w:r w:rsidRPr="00E624EE">
        <w:rPr>
          <w:i/>
          <w:iCs/>
        </w:rPr>
        <w:t>e.g</w:t>
      </w:r>
      <w:r w:rsidRPr="00E624EE">
        <w:t>.</w:t>
      </w:r>
      <w:proofErr w:type="gramEnd"/>
      <w:r w:rsidRPr="00E624EE">
        <w:t xml:space="preserve"> Maunder and Deriso 2007)</w:t>
      </w:r>
      <w:r w:rsidR="00783E5E" w:rsidRPr="00E624EE">
        <w:t xml:space="preserve">, but they have also been </w:t>
      </w:r>
      <w:r w:rsidR="00D8416C" w:rsidRPr="00E624EE">
        <w:t>used</w:t>
      </w:r>
      <w:r w:rsidR="00BA7136" w:rsidRPr="00E624EE">
        <w:t xml:space="preserve"> </w:t>
      </w:r>
      <w:r w:rsidR="00C2190B" w:rsidRPr="00E624EE">
        <w:t xml:space="preserve">recently </w:t>
      </w:r>
      <w:r w:rsidR="005E3DA3" w:rsidRPr="00E624EE">
        <w:t xml:space="preserve">as a </w:t>
      </w:r>
      <w:r w:rsidR="007209F6">
        <w:t xml:space="preserve">complementary </w:t>
      </w:r>
      <w:r w:rsidR="00FB612B" w:rsidRPr="00E624EE">
        <w:t>component of</w:t>
      </w:r>
      <w:r w:rsidR="005E3DA3" w:rsidRPr="00E624EE">
        <w:t xml:space="preserve"> </w:t>
      </w:r>
      <w:r w:rsidR="00783E5E" w:rsidRPr="00E624EE">
        <w:t xml:space="preserve">the </w:t>
      </w:r>
      <w:r w:rsidR="0095752A">
        <w:t xml:space="preserve">IATTC </w:t>
      </w:r>
      <w:r w:rsidR="00783E5E" w:rsidRPr="00E624EE">
        <w:t xml:space="preserve">staff’s </w:t>
      </w:r>
      <w:r w:rsidR="005E3DA3" w:rsidRPr="00E624EE">
        <w:t xml:space="preserve">management advice </w:t>
      </w:r>
      <w:r w:rsidR="00BA7136" w:rsidRPr="00E624EE">
        <w:t xml:space="preserve">for </w:t>
      </w:r>
      <w:r w:rsidR="00755852" w:rsidRPr="00E624EE">
        <w:t>yellowfin</w:t>
      </w:r>
      <w:r w:rsidR="00783E5E" w:rsidRPr="00E624EE">
        <w:t xml:space="preserve"> and </w:t>
      </w:r>
      <w:r w:rsidR="00755852" w:rsidRPr="00E624EE">
        <w:t xml:space="preserve">bigeye </w:t>
      </w:r>
      <w:r w:rsidR="00BA7136" w:rsidRPr="00E624EE">
        <w:t xml:space="preserve">in the EPO. </w:t>
      </w:r>
      <w:r w:rsidR="009072F0" w:rsidRPr="00E624EE">
        <w:t>Since 2018</w:t>
      </w:r>
      <w:r w:rsidR="00BA7136" w:rsidRPr="00E624EE">
        <w:t xml:space="preserve">, SSIs </w:t>
      </w:r>
      <w:r w:rsidR="009072F0" w:rsidRPr="00E624EE">
        <w:t xml:space="preserve">have </w:t>
      </w:r>
      <w:r w:rsidR="00BA7136" w:rsidRPr="00E624EE">
        <w:t>bec</w:t>
      </w:r>
      <w:r w:rsidR="009072F0" w:rsidRPr="00E624EE">
        <w:t>o</w:t>
      </w:r>
      <w:r w:rsidR="00BA7136" w:rsidRPr="00E624EE">
        <w:t xml:space="preserve">me particularly important </w:t>
      </w:r>
      <w:r w:rsidR="0085544F" w:rsidRPr="00E624EE">
        <w:t xml:space="preserve">as </w:t>
      </w:r>
      <w:r w:rsidR="00BA7136" w:rsidRPr="00E624EE">
        <w:t>supplement</w:t>
      </w:r>
      <w:r w:rsidR="00F25F9E">
        <w:t>al information</w:t>
      </w:r>
      <w:r w:rsidR="0085544F" w:rsidRPr="00E624EE">
        <w:t xml:space="preserve"> to, or temporary </w:t>
      </w:r>
      <w:r w:rsidR="00BA7136" w:rsidRPr="00E624EE">
        <w:t>replac</w:t>
      </w:r>
      <w:r w:rsidR="0085544F" w:rsidRPr="00E624EE">
        <w:t xml:space="preserve">ement </w:t>
      </w:r>
      <w:r w:rsidR="002A3B3D">
        <w:t>of</w:t>
      </w:r>
      <w:r w:rsidR="0085544F" w:rsidRPr="00E624EE">
        <w:t xml:space="preserve">, formal </w:t>
      </w:r>
      <w:r w:rsidR="00BA7136" w:rsidRPr="00E624EE">
        <w:t>stock assessment</w:t>
      </w:r>
      <w:r w:rsidR="0085544F" w:rsidRPr="00E624EE">
        <w:t>s</w:t>
      </w:r>
      <w:r w:rsidR="00BA7136" w:rsidRPr="00E624EE">
        <w:t xml:space="preserve"> </w:t>
      </w:r>
      <w:r w:rsidR="00DE7DCB" w:rsidRPr="00E624EE">
        <w:t xml:space="preserve">for both </w:t>
      </w:r>
      <w:r w:rsidR="00BA7136" w:rsidRPr="00E624EE">
        <w:t>bigeye (</w:t>
      </w:r>
      <w:hyperlink r:id="rId11" w:history="1">
        <w:r w:rsidR="00BA7136" w:rsidRPr="00E624EE">
          <w:rPr>
            <w:rStyle w:val="Hyperlink"/>
          </w:rPr>
          <w:t>SAC-09-16</w:t>
        </w:r>
      </w:hyperlink>
      <w:r w:rsidR="00BA7136" w:rsidRPr="00E624EE">
        <w:t>)</w:t>
      </w:r>
      <w:r w:rsidR="00DE7DCB" w:rsidRPr="00E624EE">
        <w:t xml:space="preserve"> and </w:t>
      </w:r>
      <w:r w:rsidR="00BA7136" w:rsidRPr="00E624EE">
        <w:t>yellowfin (</w:t>
      </w:r>
      <w:hyperlink r:id="rId12" w:history="1">
        <w:r w:rsidR="00BA7136" w:rsidRPr="00E624EE">
          <w:rPr>
            <w:rStyle w:val="Hyperlink"/>
          </w:rPr>
          <w:t>SAC-10-08</w:t>
        </w:r>
      </w:hyperlink>
      <w:r w:rsidR="00BA7136" w:rsidRPr="00E624EE">
        <w:t xml:space="preserve">), </w:t>
      </w:r>
      <w:r w:rsidR="0085544F" w:rsidRPr="00E624EE">
        <w:t>because</w:t>
      </w:r>
      <w:r w:rsidR="00BA7136" w:rsidRPr="00E624EE">
        <w:t xml:space="preserve"> the staff considered th</w:t>
      </w:r>
      <w:r w:rsidR="0085544F" w:rsidRPr="00E624EE">
        <w:t>at</w:t>
      </w:r>
      <w:r w:rsidR="00BA7136" w:rsidRPr="00E624EE">
        <w:t xml:space="preserve"> </w:t>
      </w:r>
      <w:r w:rsidR="009072F0" w:rsidRPr="00E624EE">
        <w:t xml:space="preserve">the </w:t>
      </w:r>
      <w:r w:rsidR="00BA7136" w:rsidRPr="00E624EE">
        <w:t xml:space="preserve">results </w:t>
      </w:r>
      <w:r w:rsidR="0085544F" w:rsidRPr="00E624EE">
        <w:t xml:space="preserve">of the assessments </w:t>
      </w:r>
      <w:r w:rsidR="00614EE0">
        <w:t xml:space="preserve">at that time </w:t>
      </w:r>
      <w:r w:rsidR="0085544F" w:rsidRPr="00E624EE">
        <w:t xml:space="preserve">were </w:t>
      </w:r>
      <w:r w:rsidR="00BA7136" w:rsidRPr="00E624EE">
        <w:t xml:space="preserve">not </w:t>
      </w:r>
      <w:r w:rsidR="00045286">
        <w:t>sufficiently</w:t>
      </w:r>
      <w:r w:rsidR="00BA7136" w:rsidRPr="00E624EE">
        <w:t xml:space="preserve"> reliable </w:t>
      </w:r>
      <w:r w:rsidR="002A776D">
        <w:t xml:space="preserve">to </w:t>
      </w:r>
      <w:r w:rsidR="00045286">
        <w:t xml:space="preserve">be </w:t>
      </w:r>
      <w:r w:rsidR="002A776D">
        <w:t>use</w:t>
      </w:r>
      <w:r w:rsidR="00045286">
        <w:t>d</w:t>
      </w:r>
      <w:r w:rsidR="002A776D">
        <w:t xml:space="preserve"> </w:t>
      </w:r>
      <w:r w:rsidR="0085544F" w:rsidRPr="00E624EE">
        <w:t xml:space="preserve">as </w:t>
      </w:r>
      <w:r w:rsidR="002A776D">
        <w:t>the</w:t>
      </w:r>
      <w:r w:rsidR="002A776D" w:rsidRPr="00E624EE">
        <w:t xml:space="preserve"> </w:t>
      </w:r>
      <w:r w:rsidR="0085544F" w:rsidRPr="00E624EE">
        <w:t xml:space="preserve">basis </w:t>
      </w:r>
      <w:r w:rsidR="00BA7136" w:rsidRPr="00E624EE">
        <w:t xml:space="preserve">for </w:t>
      </w:r>
      <w:r w:rsidR="00A133D7" w:rsidRPr="00E624EE">
        <w:t xml:space="preserve">its </w:t>
      </w:r>
      <w:r w:rsidR="00BA7136" w:rsidRPr="00E624EE">
        <w:t>management advice.</w:t>
      </w:r>
      <w:r w:rsidR="00BA7136">
        <w:t xml:space="preserve"> </w:t>
      </w:r>
      <w:r w:rsidR="00F058CB" w:rsidRPr="00B65A6B" w:rsidDel="00F058CB">
        <w:t xml:space="preserve"> </w:t>
      </w:r>
      <w:r w:rsidR="00BA7136">
        <w:t xml:space="preserve"> </w:t>
      </w:r>
    </w:p>
    <w:p w14:paraId="1007BA44" w14:textId="4EA2BEFB" w:rsidR="00BA7136" w:rsidRPr="00732AE8" w:rsidRDefault="00FC55F6" w:rsidP="002F49BF">
      <w:pPr>
        <w:pStyle w:val="BPtext"/>
      </w:pPr>
      <w:r w:rsidRPr="004C4A5A">
        <w:t>T</w:t>
      </w:r>
      <w:r w:rsidR="00BA7136" w:rsidRPr="004C4A5A">
        <w:t>he</w:t>
      </w:r>
      <w:r w:rsidR="00BA7136" w:rsidRPr="00732AE8">
        <w:t xml:space="preserve"> staff has completed the </w:t>
      </w:r>
      <w:hyperlink r:id="rId13" w:anchor="page=7" w:history="1">
        <w:r w:rsidR="009072F0" w:rsidRPr="00732AE8">
          <w:rPr>
            <w:rStyle w:val="Hyperlink"/>
          </w:rPr>
          <w:t>workplan to improve the tropical tuna stock assessments</w:t>
        </w:r>
      </w:hyperlink>
      <w:r w:rsidR="009072F0" w:rsidRPr="00732AE8">
        <w:t xml:space="preserve">, </w:t>
      </w:r>
      <w:r w:rsidR="00BA7136" w:rsidRPr="00732AE8">
        <w:t xml:space="preserve">and the bigeye </w:t>
      </w:r>
      <w:r w:rsidR="00EC1C75" w:rsidRPr="004C4A5A">
        <w:t>(</w:t>
      </w:r>
      <w:hyperlink r:id="rId14" w:history="1">
        <w:r w:rsidR="00EC1C75" w:rsidRPr="004C4A5A">
          <w:rPr>
            <w:rStyle w:val="Hyperlink"/>
          </w:rPr>
          <w:t>SAC-11-06</w:t>
        </w:r>
      </w:hyperlink>
      <w:r w:rsidR="00EC1C75" w:rsidRPr="004C4A5A">
        <w:t>)</w:t>
      </w:r>
      <w:r w:rsidR="00EC1C75" w:rsidRPr="00732AE8">
        <w:t xml:space="preserve"> </w:t>
      </w:r>
      <w:r w:rsidR="00BA7136" w:rsidRPr="00732AE8">
        <w:t xml:space="preserve">and yellowfin </w:t>
      </w:r>
      <w:r w:rsidR="002C71D4" w:rsidRPr="004C4A5A">
        <w:t>(</w:t>
      </w:r>
      <w:hyperlink r:id="rId15" w:history="1">
        <w:r w:rsidR="00DA11F0" w:rsidRPr="004C4A5A">
          <w:rPr>
            <w:rStyle w:val="Hyperlink"/>
          </w:rPr>
          <w:t>SAC-11-</w:t>
        </w:r>
        <w:r w:rsidR="00EC1C75" w:rsidRPr="004C4A5A">
          <w:rPr>
            <w:rStyle w:val="Hyperlink"/>
          </w:rPr>
          <w:t>07</w:t>
        </w:r>
      </w:hyperlink>
      <w:r w:rsidR="00EC1C75" w:rsidRPr="004C4A5A">
        <w:t>)</w:t>
      </w:r>
      <w:r w:rsidR="00EC1C75" w:rsidRPr="00732AE8">
        <w:t xml:space="preserve"> assessments</w:t>
      </w:r>
      <w:r w:rsidR="002937F3" w:rsidRPr="00732AE8">
        <w:t>,</w:t>
      </w:r>
      <w:r w:rsidR="002C71D4" w:rsidRPr="00732AE8">
        <w:t xml:space="preserve"> </w:t>
      </w:r>
      <w:r w:rsidR="002937F3" w:rsidRPr="00732AE8">
        <w:t xml:space="preserve">which </w:t>
      </w:r>
      <w:r w:rsidR="00BA7136" w:rsidRPr="00732AE8">
        <w:t xml:space="preserve">are now </w:t>
      </w:r>
      <w:r w:rsidR="004124F3">
        <w:t>conducted</w:t>
      </w:r>
      <w:r w:rsidR="002937F3" w:rsidRPr="00732AE8">
        <w:t xml:space="preserve"> in a risk-based framework</w:t>
      </w:r>
      <w:r w:rsidR="002352A7" w:rsidRPr="00732AE8">
        <w:t xml:space="preserve"> </w:t>
      </w:r>
      <w:r w:rsidR="00205702" w:rsidRPr="004C4A5A">
        <w:t>(</w:t>
      </w:r>
      <w:hyperlink r:id="rId16" w:history="1">
        <w:r w:rsidR="00A6091F" w:rsidRPr="00B06671">
          <w:rPr>
            <w:rStyle w:val="Hyperlink"/>
          </w:rPr>
          <w:t>SAC-1</w:t>
        </w:r>
        <w:r w:rsidR="00451C86" w:rsidRPr="00B06671">
          <w:rPr>
            <w:rStyle w:val="Hyperlink"/>
          </w:rPr>
          <w:t>1</w:t>
        </w:r>
        <w:r w:rsidR="00A6091F" w:rsidRPr="00B06671">
          <w:rPr>
            <w:rStyle w:val="Hyperlink"/>
          </w:rPr>
          <w:t>-</w:t>
        </w:r>
        <w:r w:rsidR="00B06671" w:rsidRPr="00B06671">
          <w:rPr>
            <w:rStyle w:val="Hyperlink"/>
          </w:rPr>
          <w:t>08</w:t>
        </w:r>
      </w:hyperlink>
      <w:r w:rsidR="00B06671">
        <w:t xml:space="preserve">, </w:t>
      </w:r>
      <w:hyperlink r:id="rId17" w:history="1">
        <w:r w:rsidR="00F631B9" w:rsidRPr="004C4A5A">
          <w:rPr>
            <w:rStyle w:val="Hyperlink"/>
          </w:rPr>
          <w:t>SAC-11 INF-F</w:t>
        </w:r>
      </w:hyperlink>
      <w:r w:rsidR="00205702" w:rsidRPr="004C4A5A">
        <w:t>)</w:t>
      </w:r>
      <w:r w:rsidR="005942C4" w:rsidRPr="004C4A5A">
        <w:t>,</w:t>
      </w:r>
      <w:r w:rsidR="00366A9C" w:rsidRPr="004C4A5A">
        <w:t xml:space="preserve"> were</w:t>
      </w:r>
      <w:r w:rsidR="005942C4" w:rsidRPr="00732AE8">
        <w:t xml:space="preserve"> considered </w:t>
      </w:r>
      <w:r w:rsidR="00E92435">
        <w:t xml:space="preserve">sufficiently </w:t>
      </w:r>
      <w:r w:rsidR="005942C4" w:rsidRPr="00732AE8">
        <w:t xml:space="preserve">reliable </w:t>
      </w:r>
      <w:r w:rsidR="00E92435">
        <w:t xml:space="preserve">to be used as the basis </w:t>
      </w:r>
      <w:r w:rsidR="005942C4" w:rsidRPr="00732AE8">
        <w:t xml:space="preserve">for </w:t>
      </w:r>
      <w:r w:rsidR="00E92435">
        <w:t xml:space="preserve">providing </w:t>
      </w:r>
      <w:r w:rsidR="005942C4" w:rsidRPr="00732AE8">
        <w:t>management advice</w:t>
      </w:r>
      <w:r w:rsidR="00366A9C">
        <w:t xml:space="preserve"> (</w:t>
      </w:r>
      <w:hyperlink r:id="rId18" w:history="1">
        <w:r w:rsidR="009830E8" w:rsidRPr="007B3B51">
          <w:rPr>
            <w:rStyle w:val="Hyperlink"/>
          </w:rPr>
          <w:t>IATTC</w:t>
        </w:r>
        <w:r w:rsidR="00366A9C" w:rsidRPr="007B3B51">
          <w:rPr>
            <w:rStyle w:val="Hyperlink"/>
          </w:rPr>
          <w:t>-</w:t>
        </w:r>
        <w:r w:rsidR="007B3B51" w:rsidRPr="00BF57EE">
          <w:rPr>
            <w:rStyle w:val="Hyperlink"/>
          </w:rPr>
          <w:t>97</w:t>
        </w:r>
        <w:r w:rsidR="009830E8" w:rsidRPr="00BF57EE">
          <w:rPr>
            <w:rStyle w:val="Hyperlink"/>
          </w:rPr>
          <w:t>-</w:t>
        </w:r>
        <w:r w:rsidR="007B3B51" w:rsidRPr="00BF57EE">
          <w:rPr>
            <w:rStyle w:val="Hyperlink"/>
          </w:rPr>
          <w:t>02</w:t>
        </w:r>
      </w:hyperlink>
      <w:r w:rsidR="009830E8">
        <w:t>)</w:t>
      </w:r>
      <w:r w:rsidR="00BA7136" w:rsidRPr="00732AE8">
        <w:t xml:space="preserve">. </w:t>
      </w:r>
      <w:r w:rsidR="003F3808">
        <w:t>T</w:t>
      </w:r>
      <w:r w:rsidR="009830E8">
        <w:t xml:space="preserve">he new </w:t>
      </w:r>
      <w:r w:rsidR="00F84CC7" w:rsidRPr="00732AE8">
        <w:t xml:space="preserve">risk-based </w:t>
      </w:r>
      <w:r w:rsidR="009830E8">
        <w:t>assessment frame</w:t>
      </w:r>
      <w:r w:rsidR="00E85512">
        <w:t xml:space="preserve">work </w:t>
      </w:r>
      <w:r w:rsidR="007A2B43">
        <w:t>is planned to</w:t>
      </w:r>
      <w:r w:rsidR="003F3808">
        <w:t xml:space="preserve"> be applied </w:t>
      </w:r>
      <w:r w:rsidR="003E207C">
        <w:t>again</w:t>
      </w:r>
      <w:r w:rsidR="003F3808">
        <w:t xml:space="preserve"> </w:t>
      </w:r>
      <w:r w:rsidR="00A3545B">
        <w:t xml:space="preserve">before the start </w:t>
      </w:r>
      <w:r w:rsidR="00B30C99">
        <w:t xml:space="preserve">of </w:t>
      </w:r>
      <w:r w:rsidR="0013583A" w:rsidRPr="00BF57EE">
        <w:t>the</w:t>
      </w:r>
      <w:r w:rsidR="0013583A">
        <w:t xml:space="preserve"> next</w:t>
      </w:r>
      <w:r w:rsidR="00A3545B">
        <w:t xml:space="preserve"> multi-year management cycle. </w:t>
      </w:r>
      <w:r w:rsidR="003E207C">
        <w:t xml:space="preserve">However, </w:t>
      </w:r>
      <w:r w:rsidR="006C3886" w:rsidRPr="00BF57EE">
        <w:t>t</w:t>
      </w:r>
      <w:r w:rsidR="009072F0" w:rsidRPr="00BF57EE">
        <w:t>wo</w:t>
      </w:r>
      <w:r w:rsidR="009072F0" w:rsidRPr="00732AE8">
        <w:t xml:space="preserve"> sets of SSIs, one based on data from the purse-seine fishery and the other on data from the longline fishery, </w:t>
      </w:r>
      <w:r w:rsidR="00BA7136" w:rsidRPr="00732AE8">
        <w:t xml:space="preserve">will continue to be </w:t>
      </w:r>
      <w:r w:rsidR="00E503BD">
        <w:t>reported</w:t>
      </w:r>
      <w:r w:rsidR="00E503BD" w:rsidRPr="00732AE8">
        <w:t xml:space="preserve"> </w:t>
      </w:r>
      <w:r w:rsidR="00BA7136" w:rsidRPr="00732AE8">
        <w:t xml:space="preserve">as supplemental information </w:t>
      </w:r>
      <w:r w:rsidR="00F228A6">
        <w:t xml:space="preserve">to monitor the stocks between assessments </w:t>
      </w:r>
      <w:r w:rsidR="002B5BDC">
        <w:t>during</w:t>
      </w:r>
      <w:r w:rsidR="007C5196">
        <w:t xml:space="preserve"> </w:t>
      </w:r>
      <w:r w:rsidR="007C5196" w:rsidDel="00D172CE">
        <w:t xml:space="preserve">the </w:t>
      </w:r>
      <w:r w:rsidR="007C5196">
        <w:t>management cycle</w:t>
      </w:r>
      <w:r w:rsidR="00484DAE">
        <w:t>, and to provide</w:t>
      </w:r>
      <w:r w:rsidR="007C5196">
        <w:t xml:space="preserve"> management </w:t>
      </w:r>
      <w:r w:rsidR="00484DAE">
        <w:t>advice</w:t>
      </w:r>
      <w:r w:rsidR="00A211E0">
        <w:t xml:space="preserve"> as needed</w:t>
      </w:r>
      <w:r w:rsidR="007C5196">
        <w:t>.</w:t>
      </w:r>
      <w:r w:rsidR="00BA7136" w:rsidRPr="00732AE8">
        <w:t xml:space="preserve"> </w:t>
      </w:r>
      <w:r w:rsidR="004D4B28">
        <w:t>We computed</w:t>
      </w:r>
      <w:r w:rsidR="00BA7136" w:rsidRPr="00732AE8">
        <w:t xml:space="preserve"> </w:t>
      </w:r>
      <w:r w:rsidR="00B83390">
        <w:t>t</w:t>
      </w:r>
      <w:r w:rsidR="00B83390" w:rsidRPr="00732AE8">
        <w:t xml:space="preserve">he </w:t>
      </w:r>
      <w:r w:rsidR="003450E0">
        <w:t xml:space="preserve">same </w:t>
      </w:r>
      <w:r w:rsidR="00BA7136" w:rsidRPr="00732AE8">
        <w:t>SSIs for all three species</w:t>
      </w:r>
      <w:r w:rsidR="00A02495">
        <w:t>, wh</w:t>
      </w:r>
      <w:r w:rsidR="007B1579">
        <w:t>ere</w:t>
      </w:r>
      <w:r w:rsidR="00A02495">
        <w:t xml:space="preserve"> possible</w:t>
      </w:r>
      <w:r w:rsidR="002040F0">
        <w:t>,</w:t>
      </w:r>
      <w:r w:rsidR="00BA7136" w:rsidRPr="00732AE8">
        <w:t xml:space="preserve"> and collated </w:t>
      </w:r>
      <w:r w:rsidR="007B1579">
        <w:t xml:space="preserve">them </w:t>
      </w:r>
      <w:r w:rsidR="00BA7136" w:rsidRPr="00732AE8">
        <w:t xml:space="preserve">into </w:t>
      </w:r>
      <w:r w:rsidR="00661D1F" w:rsidRPr="00732AE8">
        <w:t>this</w:t>
      </w:r>
      <w:r w:rsidR="00BA7136" w:rsidRPr="00732AE8">
        <w:t xml:space="preserve"> report to facilitate comparisons among species. </w:t>
      </w:r>
    </w:p>
    <w:p w14:paraId="1381791B" w14:textId="62529446" w:rsidR="00BA7136" w:rsidRDefault="00F350FC" w:rsidP="002F49BF">
      <w:pPr>
        <w:pStyle w:val="BPtext"/>
      </w:pPr>
      <w:r w:rsidRPr="00732AE8">
        <w:t xml:space="preserve">The </w:t>
      </w:r>
      <w:r w:rsidRPr="00732AE8">
        <w:rPr>
          <w:b/>
          <w:bCs/>
        </w:rPr>
        <w:t>purse-seine-based SSIs</w:t>
      </w:r>
      <w:r w:rsidRPr="00732AE8">
        <w:t xml:space="preserve"> </w:t>
      </w:r>
      <w:r w:rsidR="00FF52DD">
        <w:t>reported by set type (NOA</w:t>
      </w:r>
      <w:r w:rsidR="00101C6E">
        <w:t>: unassociated;</w:t>
      </w:r>
      <w:r w:rsidR="00FF52DD">
        <w:t xml:space="preserve"> DEL</w:t>
      </w:r>
      <w:r w:rsidR="00101C6E">
        <w:t>: dolphin</w:t>
      </w:r>
      <w:r w:rsidR="003B4688">
        <w:t>-associated</w:t>
      </w:r>
      <w:r w:rsidR="00A84915">
        <w:t>;</w:t>
      </w:r>
      <w:r w:rsidR="00FF52DD">
        <w:t xml:space="preserve"> OBJ</w:t>
      </w:r>
      <w:r w:rsidR="003B4688">
        <w:t>: floating-object associated</w:t>
      </w:r>
      <w:r w:rsidR="00FF52DD">
        <w:t>) whenever possible</w:t>
      </w:r>
      <w:r w:rsidRPr="00732AE8" w:rsidDel="00547FD9">
        <w:t xml:space="preserve"> </w:t>
      </w:r>
      <w:r w:rsidR="00B67AC1" w:rsidRPr="00732AE8">
        <w:t>are</w:t>
      </w:r>
      <w:r w:rsidR="00547FD9">
        <w:t xml:space="preserve"> the following</w:t>
      </w:r>
      <w:r w:rsidRPr="00732AE8">
        <w:t xml:space="preserve">: </w:t>
      </w:r>
      <w:r w:rsidRPr="00732AE8">
        <w:rPr>
          <w:b/>
          <w:bCs/>
        </w:rPr>
        <w:t xml:space="preserve">number of sets by set type </w:t>
      </w:r>
      <w:r w:rsidRPr="00732AE8">
        <w:t>(</w:t>
      </w:r>
      <w:r w:rsidRPr="00732AE8">
        <w:rPr>
          <w:rStyle w:val="Hyperlink"/>
        </w:rPr>
        <w:t>Figure 1</w:t>
      </w:r>
      <w:r w:rsidRPr="00732AE8">
        <w:t xml:space="preserve">), </w:t>
      </w:r>
      <w:r w:rsidRPr="00732AE8">
        <w:rPr>
          <w:b/>
          <w:bCs/>
        </w:rPr>
        <w:t>closure-adjusted capacity</w:t>
      </w:r>
      <w:r w:rsidRPr="00732AE8">
        <w:t xml:space="preserve"> (</w:t>
      </w:r>
      <w:r w:rsidRPr="00732AE8">
        <w:rPr>
          <w:rStyle w:val="Hyperlink"/>
        </w:rPr>
        <w:t>Figure 1</w:t>
      </w:r>
      <w:r w:rsidRPr="00732AE8">
        <w:t xml:space="preserve">), </w:t>
      </w:r>
      <w:r w:rsidRPr="00732AE8">
        <w:rPr>
          <w:b/>
          <w:bCs/>
        </w:rPr>
        <w:t xml:space="preserve">catch </w:t>
      </w:r>
      <w:r w:rsidRPr="00732AE8">
        <w:rPr>
          <w:b/>
        </w:rPr>
        <w:t>by set type</w:t>
      </w:r>
      <w:r w:rsidRPr="00732AE8">
        <w:t xml:space="preserve"> (</w:t>
      </w:r>
      <w:r w:rsidRPr="00732AE8">
        <w:rPr>
          <w:rStyle w:val="Hyperlink"/>
        </w:rPr>
        <w:t>Figure 2</w:t>
      </w:r>
      <w:r w:rsidRPr="00732AE8">
        <w:t xml:space="preserve">), </w:t>
      </w:r>
      <w:r w:rsidRPr="00732AE8">
        <w:rPr>
          <w:b/>
          <w:bCs/>
        </w:rPr>
        <w:t xml:space="preserve">catch-per-set </w:t>
      </w:r>
      <w:r w:rsidRPr="00732AE8">
        <w:rPr>
          <w:b/>
        </w:rPr>
        <w:t>by set type</w:t>
      </w:r>
      <w:r w:rsidRPr="00732AE8">
        <w:t xml:space="preserve"> (</w:t>
      </w:r>
      <w:r w:rsidRPr="00732AE8">
        <w:rPr>
          <w:rStyle w:val="Hyperlink"/>
        </w:rPr>
        <w:t>Figure 3</w:t>
      </w:r>
      <w:r w:rsidRPr="00732AE8">
        <w:t xml:space="preserve">), and </w:t>
      </w:r>
      <w:r w:rsidR="00EE73C5" w:rsidRPr="00732AE8">
        <w:rPr>
          <w:b/>
          <w:bCs/>
        </w:rPr>
        <w:t>average length</w:t>
      </w:r>
      <w:r w:rsidRPr="00732AE8">
        <w:rPr>
          <w:b/>
          <w:bCs/>
        </w:rPr>
        <w:t xml:space="preserve"> of the fish in the </w:t>
      </w:r>
      <w:r w:rsidR="003E04A1" w:rsidRPr="00732AE8">
        <w:rPr>
          <w:b/>
          <w:bCs/>
        </w:rPr>
        <w:t>retained</w:t>
      </w:r>
      <w:r w:rsidRPr="00732AE8">
        <w:rPr>
          <w:b/>
          <w:bCs/>
        </w:rPr>
        <w:t xml:space="preserve"> catch, by set type</w:t>
      </w:r>
      <w:r w:rsidRPr="00732AE8">
        <w:t xml:space="preserve"> (</w:t>
      </w:r>
      <w:r w:rsidRPr="00732AE8">
        <w:rPr>
          <w:rStyle w:val="Hyperlink"/>
        </w:rPr>
        <w:t>Figure 4</w:t>
      </w:r>
      <w:r w:rsidRPr="00732AE8">
        <w:t xml:space="preserve">). </w:t>
      </w:r>
      <w:r w:rsidR="000C08E3" w:rsidRPr="00732AE8">
        <w:t>For yellowfin, a</w:t>
      </w:r>
      <w:r w:rsidRPr="00732AE8">
        <w:t xml:space="preserve">n </w:t>
      </w:r>
      <w:r w:rsidR="000C08E3" w:rsidRPr="00732AE8">
        <w:t xml:space="preserve">additional SSI </w:t>
      </w:r>
      <w:r w:rsidRPr="00732AE8">
        <w:t>was developed</w:t>
      </w:r>
      <w:r>
        <w:t xml:space="preserve"> based on </w:t>
      </w:r>
      <w:proofErr w:type="spellStart"/>
      <w:r>
        <w:t>spatio</w:t>
      </w:r>
      <w:proofErr w:type="spellEnd"/>
      <w:r>
        <w:t xml:space="preserve">-temporal modelling of </w:t>
      </w:r>
      <w:r w:rsidRPr="00993E83">
        <w:rPr>
          <w:b/>
          <w:bCs/>
        </w:rPr>
        <w:t xml:space="preserve">catch-per-day-fished </w:t>
      </w:r>
      <w:r w:rsidR="000C08E3" w:rsidRPr="00993E83">
        <w:rPr>
          <w:b/>
          <w:bCs/>
        </w:rPr>
        <w:t>(CPDF)</w:t>
      </w:r>
      <w:r w:rsidR="000C08E3">
        <w:t xml:space="preserve"> </w:t>
      </w:r>
      <w:r w:rsidR="006B217A">
        <w:t xml:space="preserve">and </w:t>
      </w:r>
      <w:r w:rsidR="006B217A" w:rsidRPr="00BF57EE">
        <w:rPr>
          <w:b/>
        </w:rPr>
        <w:t xml:space="preserve">average </w:t>
      </w:r>
      <w:r w:rsidR="000C12D4">
        <w:rPr>
          <w:b/>
          <w:bCs/>
        </w:rPr>
        <w:t xml:space="preserve">fish </w:t>
      </w:r>
      <w:r w:rsidR="006B217A" w:rsidRPr="00BF57EE">
        <w:rPr>
          <w:b/>
        </w:rPr>
        <w:t>length</w:t>
      </w:r>
      <w:r w:rsidR="006B217A">
        <w:t xml:space="preserve"> </w:t>
      </w:r>
      <w:r>
        <w:t>for the fishery associated with dolphins (</w:t>
      </w:r>
      <w:r w:rsidRPr="00993E83">
        <w:rPr>
          <w:rStyle w:val="Hyperlink"/>
        </w:rPr>
        <w:t>Figure 5</w:t>
      </w:r>
      <w:r>
        <w:t>)</w:t>
      </w:r>
      <w:r w:rsidR="007F1631">
        <w:t xml:space="preserve">, which is superior to the </w:t>
      </w:r>
      <w:r w:rsidR="009832A7">
        <w:t>CPDF</w:t>
      </w:r>
      <w:r w:rsidR="007F1631">
        <w:t xml:space="preserve"> SSIs used previously</w:t>
      </w:r>
      <w:r>
        <w:t xml:space="preserve">. </w:t>
      </w:r>
      <w:r w:rsidR="00BA7136">
        <w:t xml:space="preserve"> </w:t>
      </w:r>
      <w:r w:rsidR="00B67AC1" w:rsidRPr="00800916">
        <w:t>Catch-per-set by set type</w:t>
      </w:r>
      <w:r w:rsidR="00B67AC1">
        <w:t xml:space="preserve"> replaces t</w:t>
      </w:r>
      <w:r w:rsidR="00BA7136">
        <w:t xml:space="preserve">he </w:t>
      </w:r>
      <w:r w:rsidR="00B67AC1">
        <w:t>CPDF</w:t>
      </w:r>
      <w:r w:rsidR="00BA7136">
        <w:t xml:space="preserve"> SSIs used previously</w:t>
      </w:r>
      <w:r w:rsidR="00B67AC1">
        <w:t>,</w:t>
      </w:r>
      <w:r w:rsidR="00BA7136">
        <w:t xml:space="preserve"> </w:t>
      </w:r>
      <w:r w:rsidR="00B67AC1">
        <w:t>which</w:t>
      </w:r>
      <w:r w:rsidR="00BA7136">
        <w:t xml:space="preserve"> are considered unreliable due to possible biases in the method used to assign days fished to set types</w:t>
      </w:r>
      <w:r w:rsidR="00B67AC1">
        <w:t>; also</w:t>
      </w:r>
      <w:r w:rsidR="00BA7136">
        <w:t xml:space="preserve">, the model-based indicators used for skipjack are no longer reported because they were based on the </w:t>
      </w:r>
      <w:r w:rsidR="00B67AC1">
        <w:t>same CPDF</w:t>
      </w:r>
      <w:r w:rsidR="00BA7136">
        <w:t xml:space="preserve"> data. The current SSIs begin in 2000 because </w:t>
      </w:r>
      <w:r w:rsidR="00B67AC1">
        <w:t xml:space="preserve">the IATTC port-sampling program began </w:t>
      </w:r>
      <w:r w:rsidR="00BA7136">
        <w:t xml:space="preserve">the species composition sampling </w:t>
      </w:r>
      <w:r w:rsidR="00B67AC1">
        <w:t xml:space="preserve">in that year, </w:t>
      </w:r>
      <w:r w:rsidR="00BA7136">
        <w:t xml:space="preserve">and </w:t>
      </w:r>
      <w:r w:rsidR="00B67AC1">
        <w:t xml:space="preserve">it </w:t>
      </w:r>
      <w:r w:rsidR="00BA7136">
        <w:t xml:space="preserve">is after the major offshore expansion of the </w:t>
      </w:r>
      <w:r w:rsidR="00B67AC1">
        <w:t xml:space="preserve">floating-object </w:t>
      </w:r>
      <w:r w:rsidR="00BA7136">
        <w:t xml:space="preserve">fishery </w:t>
      </w:r>
      <w:r w:rsidR="002936F5">
        <w:t xml:space="preserve">which started in the </w:t>
      </w:r>
      <w:r w:rsidR="00743D57">
        <w:t>early-</w:t>
      </w:r>
      <w:r w:rsidR="00A02B9D">
        <w:t xml:space="preserve"> to </w:t>
      </w:r>
      <w:r w:rsidR="002936F5" w:rsidRPr="00993E83">
        <w:t>mid-1990s</w:t>
      </w:r>
      <w:r w:rsidR="00BA7136">
        <w:t xml:space="preserve">. </w:t>
      </w:r>
      <w:r w:rsidR="00BA7136" w:rsidDel="00F8135C">
        <w:t xml:space="preserve">All SSIs are scaled </w:t>
      </w:r>
      <w:r w:rsidR="00655738" w:rsidDel="00F8135C">
        <w:t xml:space="preserve">(relative </w:t>
      </w:r>
      <w:r w:rsidR="00667242" w:rsidDel="00F8135C">
        <w:t xml:space="preserve">indicators) </w:t>
      </w:r>
      <w:r w:rsidR="00BA7136" w:rsidDel="00F8135C">
        <w:t xml:space="preserve">so that their average equals </w:t>
      </w:r>
      <w:r w:rsidR="00B67AC1" w:rsidDel="00F8135C">
        <w:t>1</w:t>
      </w:r>
      <w:r w:rsidR="00B67AC1">
        <w:t xml:space="preserve"> during </w:t>
      </w:r>
      <w:r w:rsidR="00BA7136">
        <w:t>the 2000-</w:t>
      </w:r>
      <w:r w:rsidR="00266202">
        <w:t xml:space="preserve">2021 </w:t>
      </w:r>
      <w:r w:rsidR="00BA7136">
        <w:t xml:space="preserve">period. The reference levels were changed from the 5% and 95% percentiles to the 10% and 90% percentiles because percentiles </w:t>
      </w:r>
      <w:r w:rsidR="002E2428">
        <w:t xml:space="preserve">in the extremes of the distribution’s tails </w:t>
      </w:r>
      <w:r w:rsidR="00BA7136">
        <w:t xml:space="preserve">are less reliable with fewer years of data. </w:t>
      </w:r>
    </w:p>
    <w:p w14:paraId="690FAF56" w14:textId="021CBAA5" w:rsidR="00BA7136" w:rsidRDefault="00BA7136" w:rsidP="002F49BF">
      <w:pPr>
        <w:pStyle w:val="BPtext"/>
      </w:pPr>
      <w:r>
        <w:t xml:space="preserve">Several indicators </w:t>
      </w:r>
      <w:r w:rsidR="00773637">
        <w:t>that use</w:t>
      </w:r>
      <w:r>
        <w:t xml:space="preserve"> data from the </w:t>
      </w:r>
      <w:r w:rsidRPr="00993E83">
        <w:rPr>
          <w:b/>
          <w:bCs/>
        </w:rPr>
        <w:t>longline fishery</w:t>
      </w:r>
      <w:r w:rsidR="00B67AC1" w:rsidRPr="00B67AC1">
        <w:t xml:space="preserve"> </w:t>
      </w:r>
      <w:r w:rsidR="00B67AC1">
        <w:t>have also been developed</w:t>
      </w:r>
      <w:r>
        <w:t xml:space="preserve">. These include </w:t>
      </w:r>
      <w:r w:rsidRPr="00993E83">
        <w:rPr>
          <w:b/>
          <w:bCs/>
        </w:rPr>
        <w:t xml:space="preserve">catch and effort </w:t>
      </w:r>
      <w:r>
        <w:t>(</w:t>
      </w:r>
      <w:r w:rsidRPr="00675F53">
        <w:rPr>
          <w:color w:val="0000FF"/>
          <w:u w:val="single"/>
        </w:rPr>
        <w:t>Figure 6</w:t>
      </w:r>
      <w:r>
        <w:t xml:space="preserve">), </w:t>
      </w:r>
      <w:r w:rsidRPr="00993E83">
        <w:rPr>
          <w:b/>
          <w:bCs/>
        </w:rPr>
        <w:t>CPUE</w:t>
      </w:r>
      <w:r>
        <w:t xml:space="preserve"> </w:t>
      </w:r>
      <w:r w:rsidR="00DF2577">
        <w:t>(catch-per-hook)</w:t>
      </w:r>
      <w:r w:rsidR="00D67372">
        <w:t>,</w:t>
      </w:r>
      <w:r w:rsidR="00DF2577">
        <w:t xml:space="preserve"> </w:t>
      </w:r>
      <w:r>
        <w:t xml:space="preserve">and </w:t>
      </w:r>
      <w:r w:rsidRPr="00993E83">
        <w:rPr>
          <w:b/>
          <w:bCs/>
        </w:rPr>
        <w:t>average length</w:t>
      </w:r>
      <w:r w:rsidR="00605E8B">
        <w:rPr>
          <w:b/>
          <w:bCs/>
        </w:rPr>
        <w:t xml:space="preserve"> </w:t>
      </w:r>
      <w:r w:rsidR="00605E8B">
        <w:t xml:space="preserve">of fish </w:t>
      </w:r>
      <w:r w:rsidR="008E4B53">
        <w:t xml:space="preserve">estimated </w:t>
      </w:r>
      <w:r>
        <w:t xml:space="preserve">from a </w:t>
      </w:r>
      <w:proofErr w:type="spellStart"/>
      <w:r>
        <w:t>spatio</w:t>
      </w:r>
      <w:proofErr w:type="spellEnd"/>
      <w:r>
        <w:t>-temporal model (</w:t>
      </w:r>
      <w:r w:rsidR="00BB1D4D" w:rsidRPr="00732AE8">
        <w:rPr>
          <w:rStyle w:val="Hyperlink"/>
        </w:rPr>
        <w:t xml:space="preserve">Figure </w:t>
      </w:r>
      <w:r w:rsidRPr="00732AE8">
        <w:rPr>
          <w:rStyle w:val="Hyperlink"/>
        </w:rPr>
        <w:t>7</w:t>
      </w:r>
      <w:r>
        <w:t xml:space="preserve">). To be consistent with the purse-seine SSIs, the longline SSIs begin in 2000 and have been </w:t>
      </w:r>
      <w:r>
        <w:lastRenderedPageBreak/>
        <w:t xml:space="preserve">scaled so that their average equals </w:t>
      </w:r>
      <w:r w:rsidR="007527AD">
        <w:t xml:space="preserve">1 during </w:t>
      </w:r>
      <w:r>
        <w:t>the 2000-</w:t>
      </w:r>
      <w:r w:rsidR="00054372">
        <w:t xml:space="preserve">2021 </w:t>
      </w:r>
      <w:r>
        <w:t>period. Reference levels also are based on the 10% and 90% percentiles.</w:t>
      </w:r>
    </w:p>
    <w:p w14:paraId="19C66EBB" w14:textId="68B3A2EF" w:rsidR="00BA7136" w:rsidRDefault="00BA7136" w:rsidP="002F49BF">
      <w:pPr>
        <w:pStyle w:val="BPtext"/>
      </w:pPr>
      <w:r>
        <w:t>Further information about bigeye</w:t>
      </w:r>
      <w:r w:rsidR="00B4556B">
        <w:t>,</w:t>
      </w:r>
      <w:r>
        <w:t xml:space="preserve"> yellowfin</w:t>
      </w:r>
      <w:r w:rsidR="00B4556B">
        <w:t>, and skipjack</w:t>
      </w:r>
      <w:r>
        <w:t xml:space="preserve"> can be found in </w:t>
      </w:r>
      <w:r w:rsidR="00F500AB">
        <w:t xml:space="preserve">Documents </w:t>
      </w:r>
      <w:hyperlink r:id="rId19" w:history="1">
        <w:r w:rsidR="00F500AB" w:rsidRPr="008360B1">
          <w:rPr>
            <w:rStyle w:val="Hyperlink"/>
          </w:rPr>
          <w:t>SAC-11-06</w:t>
        </w:r>
      </w:hyperlink>
      <w:r w:rsidR="00B4556B">
        <w:rPr>
          <w:rStyle w:val="Hyperlink"/>
        </w:rPr>
        <w:t>,</w:t>
      </w:r>
      <w:r w:rsidR="00F500AB">
        <w:t xml:space="preserve"> </w:t>
      </w:r>
      <w:hyperlink r:id="rId20" w:history="1">
        <w:r w:rsidR="00F500AB" w:rsidRPr="002B1873">
          <w:rPr>
            <w:rStyle w:val="Hyperlink"/>
          </w:rPr>
          <w:t>SAC-11-07</w:t>
        </w:r>
      </w:hyperlink>
      <w:r w:rsidR="00F500AB">
        <w:t xml:space="preserve">, </w:t>
      </w:r>
      <w:r w:rsidR="00B4556B">
        <w:t xml:space="preserve">and </w:t>
      </w:r>
      <w:r w:rsidR="00D56C5A" w:rsidRPr="00BF57EE">
        <w:t>SAC-13-</w:t>
      </w:r>
      <w:r w:rsidR="003E6CEC" w:rsidRPr="00BF57EE">
        <w:t>07</w:t>
      </w:r>
      <w:r w:rsidR="00596479">
        <w:t xml:space="preserve">, </w:t>
      </w:r>
      <w:r w:rsidR="00F500AB">
        <w:t xml:space="preserve">respectively, and information on </w:t>
      </w:r>
      <w:r>
        <w:t>the absolute catch and number of sets</w:t>
      </w:r>
      <w:r w:rsidR="00DF2577">
        <w:t xml:space="preserve"> by set type,</w:t>
      </w:r>
      <w:r>
        <w:t xml:space="preserve"> in </w:t>
      </w:r>
      <w:r w:rsidR="009B5334" w:rsidRPr="00BF57EE">
        <w:t>SAC-1</w:t>
      </w:r>
      <w:r w:rsidR="003723FB" w:rsidRPr="00BF57EE">
        <w:t>3</w:t>
      </w:r>
      <w:r w:rsidR="009B5334" w:rsidRPr="00BF57EE">
        <w:t>-03</w:t>
      </w:r>
      <w:r w:rsidR="009E0D1A" w:rsidRPr="00CB5B43">
        <w:t>.</w:t>
      </w:r>
      <w:r w:rsidR="00637E08">
        <w:t xml:space="preserve"> </w:t>
      </w:r>
      <w:r w:rsidR="006D029D">
        <w:t xml:space="preserve">The </w:t>
      </w:r>
      <w:r w:rsidR="00C67629" w:rsidRPr="00BF57EE">
        <w:t xml:space="preserve">tables and </w:t>
      </w:r>
      <w:r w:rsidR="006D029D">
        <w:t xml:space="preserve">R code </w:t>
      </w:r>
      <w:r w:rsidR="00FF1BC9" w:rsidRPr="00BF57EE">
        <w:t xml:space="preserve">we </w:t>
      </w:r>
      <w:r w:rsidR="00A5264F">
        <w:t xml:space="preserve">used to </w:t>
      </w:r>
      <w:r w:rsidR="00562B2F" w:rsidRPr="00BF57EE">
        <w:t>generate</w:t>
      </w:r>
      <w:r w:rsidR="00885291">
        <w:t xml:space="preserve"> </w:t>
      </w:r>
      <w:r w:rsidR="00733D8E">
        <w:t xml:space="preserve">all </w:t>
      </w:r>
      <w:r w:rsidR="00A5264F" w:rsidRPr="00BF57EE">
        <w:t>f</w:t>
      </w:r>
      <w:r w:rsidR="00FF1F1A" w:rsidRPr="00BF57EE">
        <w:t>igures</w:t>
      </w:r>
      <w:r w:rsidR="00FF1F1A">
        <w:t xml:space="preserve"> in t</w:t>
      </w:r>
      <w:r w:rsidR="007F7526">
        <w:t>his report</w:t>
      </w:r>
      <w:r w:rsidR="004C7215">
        <w:t xml:space="preserve"> </w:t>
      </w:r>
      <w:r w:rsidR="00B45651" w:rsidRPr="00BF57EE">
        <w:t>are</w:t>
      </w:r>
      <w:r w:rsidR="005D0748">
        <w:t xml:space="preserve"> available </w:t>
      </w:r>
      <w:r w:rsidR="00FA0ACA">
        <w:t xml:space="preserve">online </w:t>
      </w:r>
      <w:r w:rsidR="005D0748">
        <w:t xml:space="preserve">at </w:t>
      </w:r>
      <w:hyperlink r:id="rId21" w:history="1">
        <w:r w:rsidR="00FC5B04" w:rsidRPr="00F02902">
          <w:rPr>
            <w:rStyle w:val="Hyperlink"/>
          </w:rPr>
          <w:t>https://github.com/HaikunXu/Indicators/blob/main/2022</w:t>
        </w:r>
      </w:hyperlink>
      <w:r w:rsidR="004314F3">
        <w:t>.</w:t>
      </w:r>
    </w:p>
    <w:p w14:paraId="6C92B267" w14:textId="77777777" w:rsidR="00BA7136" w:rsidRDefault="00BA7136" w:rsidP="002F49BF">
      <w:pPr>
        <w:pStyle w:val="BPHeading1"/>
      </w:pPr>
      <w:bookmarkStart w:id="25" w:name="_Toc38986968"/>
      <w:r>
        <w:t>Results and discussion</w:t>
      </w:r>
      <w:bookmarkEnd w:id="25"/>
    </w:p>
    <w:p w14:paraId="52D31BA4" w14:textId="5BECB9A4" w:rsidR="00BA7136" w:rsidRDefault="00BA7136" w:rsidP="002F49BF">
      <w:pPr>
        <w:pStyle w:val="BPtext"/>
      </w:pPr>
      <w:r>
        <w:t xml:space="preserve">Many of the </w:t>
      </w:r>
      <w:r w:rsidR="003C2F64">
        <w:t>SSI</w:t>
      </w:r>
      <w:r w:rsidR="00773654">
        <w:t>s</w:t>
      </w:r>
      <w:r>
        <w:t xml:space="preserve"> for recent years are near their </w:t>
      </w:r>
      <w:r w:rsidR="00D137D6">
        <w:t xml:space="preserve">10% and 90% </w:t>
      </w:r>
      <w:r>
        <w:t>reference levels</w:t>
      </w:r>
      <w:r w:rsidR="00FD6710">
        <w:t>,</w:t>
      </w:r>
      <w:r w:rsidR="0031785C">
        <w:t xml:space="preserve"> with 2020 being an exception </w:t>
      </w:r>
      <w:r w:rsidR="00AE779F">
        <w:t xml:space="preserve">in </w:t>
      </w:r>
      <w:r w:rsidR="001A6C6B">
        <w:t>that</w:t>
      </w:r>
      <w:r w:rsidR="0031785C">
        <w:t xml:space="preserve"> the number of sets in the floating</w:t>
      </w:r>
      <w:r w:rsidR="00C076F6">
        <w:t>-</w:t>
      </w:r>
      <w:r w:rsidR="0031785C">
        <w:t xml:space="preserve">object fishery </w:t>
      </w:r>
      <w:r w:rsidR="001A6C6B">
        <w:t>was</w:t>
      </w:r>
      <w:r w:rsidR="0031785C">
        <w:t xml:space="preserve"> substantially reduced (</w:t>
      </w:r>
      <w:r w:rsidR="00E571D1" w:rsidRPr="00732AE8">
        <w:rPr>
          <w:rStyle w:val="Hyperlink"/>
        </w:rPr>
        <w:t xml:space="preserve">Figure </w:t>
      </w:r>
      <w:r w:rsidR="0031785C" w:rsidRPr="00732AE8" w:rsidDel="00E571D1">
        <w:rPr>
          <w:rStyle w:val="Hyperlink"/>
        </w:rPr>
        <w:t>1</w:t>
      </w:r>
      <w:r w:rsidR="0031785C">
        <w:t>).</w:t>
      </w:r>
      <w:r>
        <w:t xml:space="preserve"> </w:t>
      </w:r>
      <w:r w:rsidR="00225439" w:rsidRPr="00125051">
        <w:t>Th</w:t>
      </w:r>
      <w:r w:rsidR="00947432" w:rsidRPr="00125051">
        <w:t xml:space="preserve">is </w:t>
      </w:r>
      <w:r w:rsidR="00271E2C" w:rsidRPr="003C687E">
        <w:t>2</w:t>
      </w:r>
      <w:r w:rsidR="00D414EB">
        <w:t>1.</w:t>
      </w:r>
      <w:r w:rsidR="00271E2C" w:rsidRPr="003C687E" w:rsidDel="00D414EB">
        <w:t>5</w:t>
      </w:r>
      <w:r w:rsidR="00180461" w:rsidRPr="00125051">
        <w:t xml:space="preserve">% decline </w:t>
      </w:r>
      <w:r w:rsidR="00D02C2D">
        <w:t xml:space="preserve">in </w:t>
      </w:r>
      <w:r w:rsidR="002B1873">
        <w:t>the</w:t>
      </w:r>
      <w:r w:rsidR="00D02C2D">
        <w:t xml:space="preserve"> </w:t>
      </w:r>
      <w:r w:rsidR="004420DC" w:rsidRPr="00271E2C">
        <w:t xml:space="preserve">total </w:t>
      </w:r>
      <w:r w:rsidR="00180461" w:rsidRPr="00271E2C">
        <w:t>number of</w:t>
      </w:r>
      <w:r w:rsidR="00FC570D" w:rsidRPr="00271E2C">
        <w:t xml:space="preserve"> floating-object sets </w:t>
      </w:r>
      <w:r w:rsidR="00A62B68" w:rsidRPr="003C687E">
        <w:t xml:space="preserve">from 2019 </w:t>
      </w:r>
      <w:r w:rsidR="00ED689F">
        <w:t xml:space="preserve">to 2020 </w:t>
      </w:r>
      <w:r w:rsidR="00AB4A0E" w:rsidRPr="00125051">
        <w:t>is most l</w:t>
      </w:r>
      <w:r w:rsidR="0053514A" w:rsidRPr="00125051">
        <w:t>ikely attribut</w:t>
      </w:r>
      <w:r w:rsidR="00387759">
        <w:t>able</w:t>
      </w:r>
      <w:r w:rsidR="0053514A" w:rsidRPr="00125051">
        <w:t xml:space="preserve"> to the effect </w:t>
      </w:r>
      <w:r w:rsidR="00C076F6">
        <w:t>of</w:t>
      </w:r>
      <w:r w:rsidR="00D97DAA" w:rsidRPr="00271E2C">
        <w:t xml:space="preserve"> </w:t>
      </w:r>
      <w:r w:rsidR="00AB4A0E" w:rsidRPr="00271E2C">
        <w:t>the COVID-19 pandemic</w:t>
      </w:r>
      <w:r w:rsidR="00C076F6">
        <w:t xml:space="preserve"> </w:t>
      </w:r>
      <w:r w:rsidR="00D97DAA" w:rsidRPr="00271E2C">
        <w:t>on fishery operations</w:t>
      </w:r>
      <w:r w:rsidR="00AB4A0E">
        <w:t>.</w:t>
      </w:r>
      <w:r>
        <w:t xml:space="preserve"> </w:t>
      </w:r>
      <w:r w:rsidR="00600436" w:rsidRPr="00CE3715">
        <w:t xml:space="preserve">Both </w:t>
      </w:r>
      <w:r w:rsidR="002E0F37" w:rsidRPr="00BF57EE">
        <w:t>closure-adjust</w:t>
      </w:r>
      <w:r w:rsidR="00904FF3" w:rsidRPr="00BF57EE">
        <w:t>ed</w:t>
      </w:r>
      <w:r w:rsidR="002E0F37" w:rsidRPr="00BF57EE">
        <w:t xml:space="preserve"> </w:t>
      </w:r>
      <w:r w:rsidR="002E0F37" w:rsidRPr="000C2A33">
        <w:t>fishing capacity and</w:t>
      </w:r>
      <w:r w:rsidR="00CA000E" w:rsidRPr="000C2A33">
        <w:t xml:space="preserve"> </w:t>
      </w:r>
      <w:r w:rsidR="00A86662" w:rsidRPr="000C2A33">
        <w:t>t</w:t>
      </w:r>
      <w:r w:rsidR="00A86662" w:rsidRPr="00AE3ABC">
        <w:t xml:space="preserve">he number of sets in the </w:t>
      </w:r>
      <w:r w:rsidR="00A86662" w:rsidRPr="0013583A">
        <w:t>f</w:t>
      </w:r>
      <w:r w:rsidR="00A86662" w:rsidRPr="00CE3715">
        <w:t>loating-object fishery ha</w:t>
      </w:r>
      <w:r w:rsidR="00600436" w:rsidRPr="00BF57EE">
        <w:t>ve</w:t>
      </w:r>
      <w:r w:rsidR="00A86662" w:rsidRPr="000C2A33">
        <w:t xml:space="preserve"> recovered</w:t>
      </w:r>
      <w:r w:rsidR="00A86662" w:rsidRPr="00BF57EE">
        <w:t xml:space="preserve"> </w:t>
      </w:r>
      <w:r w:rsidR="00A86662" w:rsidRPr="000C2A33">
        <w:t xml:space="preserve">to </w:t>
      </w:r>
      <w:r w:rsidR="00B74AD7" w:rsidRPr="000C2A33">
        <w:t>a cer</w:t>
      </w:r>
      <w:r w:rsidR="00630664" w:rsidRPr="00AE3ABC">
        <w:t xml:space="preserve">tain extent </w:t>
      </w:r>
      <w:r w:rsidR="001337E3" w:rsidRPr="00BF57EE">
        <w:t xml:space="preserve">in </w:t>
      </w:r>
      <w:r w:rsidR="006C7B54" w:rsidRPr="00BF57EE">
        <w:t>2021 but</w:t>
      </w:r>
      <w:r w:rsidR="00B74AD7" w:rsidRPr="000C2A33">
        <w:t xml:space="preserve"> </w:t>
      </w:r>
      <w:r w:rsidR="005D7822" w:rsidRPr="00BF57EE">
        <w:t>are</w:t>
      </w:r>
      <w:r w:rsidR="00630664" w:rsidRPr="000C2A33">
        <w:t xml:space="preserve"> still lower</w:t>
      </w:r>
      <w:r w:rsidR="00630664" w:rsidRPr="00AE3ABC">
        <w:t xml:space="preserve"> than the</w:t>
      </w:r>
      <w:r w:rsidR="005D7822" w:rsidRPr="00BF57EE">
        <w:t>ir</w:t>
      </w:r>
      <w:r w:rsidR="00630664" w:rsidRPr="000C2A33">
        <w:t xml:space="preserve"> </w:t>
      </w:r>
      <w:r w:rsidR="00452301" w:rsidRPr="00AE3ABC">
        <w:rPr>
          <w:i/>
        </w:rPr>
        <w:t>status quo</w:t>
      </w:r>
      <w:r w:rsidR="00614CD2" w:rsidRPr="000C2A33">
        <w:rPr>
          <w:rStyle w:val="FootnoteReference"/>
          <w:i/>
        </w:rPr>
        <w:footnoteReference w:id="2"/>
      </w:r>
      <w:r w:rsidR="008B3EDD" w:rsidRPr="00BF57EE">
        <w:t xml:space="preserve"> level</w:t>
      </w:r>
      <w:r w:rsidR="005D7822" w:rsidRPr="00BF57EE">
        <w:t>s</w:t>
      </w:r>
      <w:r w:rsidR="00F61CAC" w:rsidRPr="00BF57EE">
        <w:t>.</w:t>
      </w:r>
      <w:r w:rsidR="00F61CAC">
        <w:t xml:space="preserve"> </w:t>
      </w:r>
      <w:r>
        <w:t>Exceeding a reference level can have multiple interpretations, and these will depend on the SSI being considered and whether the upper or the lower reference level has been exceeded. To interpret trends in SSIs, it may be helpful to take multiple SSIs into consideration simultaneously.</w:t>
      </w:r>
    </w:p>
    <w:p w14:paraId="07D85718" w14:textId="61BA76D2" w:rsidR="00BA7136" w:rsidRPr="00732AE8" w:rsidRDefault="00BA7136" w:rsidP="002F49BF">
      <w:pPr>
        <w:pStyle w:val="BPtext"/>
      </w:pPr>
      <w:r w:rsidRPr="00732AE8">
        <w:t>Most floating-object fishery SSIs suggest that the stocks for all three species have potentially been subject to increased fishing mortality, mainly due to the increase in the number of sets in the floating-object fishery</w:t>
      </w:r>
      <w:r w:rsidR="00D92477">
        <w:t xml:space="preserve"> (</w:t>
      </w:r>
      <w:r w:rsidR="0013273C">
        <w:t xml:space="preserve">see </w:t>
      </w:r>
      <w:hyperlink r:id="rId22" w:history="1">
        <w:r w:rsidR="0013273C" w:rsidRPr="00F447B5">
          <w:rPr>
            <w:rStyle w:val="Hyperlink"/>
          </w:rPr>
          <w:t>FAD-05</w:t>
        </w:r>
        <w:r w:rsidR="00C53B8A" w:rsidRPr="00F447B5">
          <w:rPr>
            <w:rStyle w:val="Hyperlink"/>
          </w:rPr>
          <w:t xml:space="preserve"> </w:t>
        </w:r>
        <w:r w:rsidR="0013273C" w:rsidRPr="00F447B5">
          <w:rPr>
            <w:rStyle w:val="Hyperlink"/>
          </w:rPr>
          <w:t>INF-D</w:t>
        </w:r>
      </w:hyperlink>
      <w:r w:rsidR="0013273C">
        <w:t xml:space="preserve"> for details on the relationship between </w:t>
      </w:r>
      <w:r w:rsidR="00D67372">
        <w:t xml:space="preserve">the </w:t>
      </w:r>
      <w:r w:rsidR="00502CF0">
        <w:t xml:space="preserve">number of floating objects sets and </w:t>
      </w:r>
      <w:r w:rsidR="00352616" w:rsidRPr="00352616">
        <w:rPr>
          <w:i/>
          <w:iCs/>
        </w:rPr>
        <w:t>F</w:t>
      </w:r>
      <w:r w:rsidR="00352616">
        <w:t xml:space="preserve"> for bigeye</w:t>
      </w:r>
      <w:r w:rsidR="00D92477">
        <w:t>)</w:t>
      </w:r>
      <w:r w:rsidRPr="00732AE8">
        <w:t xml:space="preserve">. Of particular concern is the </w:t>
      </w:r>
      <w:r w:rsidR="007350F9">
        <w:t>general</w:t>
      </w:r>
      <w:r w:rsidRPr="00732AE8">
        <w:t xml:space="preserve"> increasing trend in the number of floating</w:t>
      </w:r>
      <w:r w:rsidR="00BD0FFE">
        <w:t>-</w:t>
      </w:r>
      <w:r w:rsidRPr="00732AE8">
        <w:t>object sets observed since 2005</w:t>
      </w:r>
      <w:r w:rsidR="007350F9">
        <w:t xml:space="preserve"> up until </w:t>
      </w:r>
      <w:r w:rsidR="00B66C9F">
        <w:t>the onset</w:t>
      </w:r>
      <w:r w:rsidR="003A78D8">
        <w:t xml:space="preserve"> of </w:t>
      </w:r>
      <w:r w:rsidR="00B66C9F">
        <w:t xml:space="preserve">the COVID-19 pandemic in </w:t>
      </w:r>
      <w:r w:rsidR="003A78D8">
        <w:t>2020</w:t>
      </w:r>
      <w:r w:rsidRPr="00732AE8">
        <w:t xml:space="preserve"> (</w:t>
      </w:r>
      <w:r w:rsidRPr="00732AE8">
        <w:rPr>
          <w:rStyle w:val="Hyperlink"/>
        </w:rPr>
        <w:t>Figure 1</w:t>
      </w:r>
      <w:r w:rsidRPr="00732AE8">
        <w:t xml:space="preserve">). </w:t>
      </w:r>
      <w:r w:rsidRPr="00BF57EE">
        <w:t>Th</w:t>
      </w:r>
      <w:r w:rsidR="00BD6F54" w:rsidRPr="00BF57EE">
        <w:t>ere</w:t>
      </w:r>
      <w:r w:rsidRPr="00732AE8">
        <w:t xml:space="preserve"> </w:t>
      </w:r>
      <w:r w:rsidR="00E27371">
        <w:t>are also</w:t>
      </w:r>
      <w:r w:rsidRPr="00732AE8">
        <w:t xml:space="preserve"> increase</w:t>
      </w:r>
      <w:r w:rsidR="00E27371">
        <w:t>s</w:t>
      </w:r>
      <w:r w:rsidRPr="00732AE8">
        <w:t xml:space="preserve"> in catch </w:t>
      </w:r>
      <w:r w:rsidR="00B34E97" w:rsidRPr="00BF57EE">
        <w:t>for</w:t>
      </w:r>
      <w:r w:rsidRPr="00732AE8">
        <w:t xml:space="preserve"> yellowfin and skipjack</w:t>
      </w:r>
      <w:r w:rsidR="00357971">
        <w:t>,</w:t>
      </w:r>
      <w:r w:rsidR="00CC1538">
        <w:t xml:space="preserve"> particularly in numbers,</w:t>
      </w:r>
      <w:r w:rsidR="00357971">
        <w:t xml:space="preserve"> </w:t>
      </w:r>
      <w:r w:rsidR="00357971" w:rsidRPr="00CC1538">
        <w:t xml:space="preserve">along with an increase </w:t>
      </w:r>
      <w:r w:rsidR="00DD750A" w:rsidRPr="00CC1538">
        <w:t>in catch in numbers for bigeye</w:t>
      </w:r>
      <w:r w:rsidRPr="00732AE8">
        <w:t xml:space="preserve"> in floating-object sets (</w:t>
      </w:r>
      <w:r w:rsidRPr="00732AE8">
        <w:rPr>
          <w:rStyle w:val="Hyperlink"/>
        </w:rPr>
        <w:t xml:space="preserve">Figure </w:t>
      </w:r>
      <w:r>
        <w:rPr>
          <w:rStyle w:val="Hyperlink"/>
        </w:rPr>
        <w:t>2</w:t>
      </w:r>
      <w:r w:rsidRPr="00BF57EE">
        <w:t>)</w:t>
      </w:r>
      <w:r w:rsidR="00685BCF" w:rsidRPr="00BF57EE">
        <w:t xml:space="preserve"> and</w:t>
      </w:r>
      <w:r w:rsidRPr="00732AE8">
        <w:t xml:space="preserve"> a decline in catch-per-set (</w:t>
      </w:r>
      <w:r w:rsidRPr="00732AE8">
        <w:rPr>
          <w:rStyle w:val="Hyperlink"/>
        </w:rPr>
        <w:t>Figure 3</w:t>
      </w:r>
      <w:r w:rsidRPr="00732AE8">
        <w:t xml:space="preserve">) and in </w:t>
      </w:r>
      <w:r w:rsidR="009E0A4F" w:rsidRPr="00732AE8">
        <w:t xml:space="preserve">average </w:t>
      </w:r>
      <w:r w:rsidRPr="00732AE8">
        <w:t xml:space="preserve">length </w:t>
      </w:r>
      <w:r w:rsidR="003E0E54" w:rsidRPr="00732AE8">
        <w:t xml:space="preserve">of the fish </w:t>
      </w:r>
      <w:r w:rsidR="00FB02DF" w:rsidRPr="00732AE8">
        <w:t xml:space="preserve">in the catch </w:t>
      </w:r>
      <w:r w:rsidRPr="00732AE8">
        <w:t>(</w:t>
      </w:r>
      <w:r w:rsidRPr="00732AE8">
        <w:rPr>
          <w:rStyle w:val="Hyperlink"/>
        </w:rPr>
        <w:t>Figure 4</w:t>
      </w:r>
      <w:r w:rsidRPr="00732AE8">
        <w:t xml:space="preserve">) </w:t>
      </w:r>
      <w:r w:rsidR="004C5C04">
        <w:t xml:space="preserve">in all three species </w:t>
      </w:r>
      <w:r w:rsidRPr="00732AE8">
        <w:t xml:space="preserve">for the floating-object fishery. </w:t>
      </w:r>
      <w:r w:rsidR="00592754" w:rsidRPr="00AE3ABC">
        <w:t>In 2021,</w:t>
      </w:r>
      <w:r w:rsidR="00BE1F3D" w:rsidRPr="00BF57EE">
        <w:t xml:space="preserve"> </w:t>
      </w:r>
      <w:r w:rsidR="00193AAA" w:rsidRPr="00BF57EE">
        <w:t xml:space="preserve">the </w:t>
      </w:r>
      <w:r w:rsidR="00472776" w:rsidRPr="00BF57EE">
        <w:t>catch-per-set for bigeye in floating-object sets</w:t>
      </w:r>
      <w:r w:rsidR="00E72E38" w:rsidRPr="00BF57EE">
        <w:t xml:space="preserve"> </w:t>
      </w:r>
      <w:r w:rsidR="00D037D9">
        <w:t xml:space="preserve">is </w:t>
      </w:r>
      <w:r w:rsidR="00D037D9" w:rsidRPr="00BF57EE">
        <w:t>at</w:t>
      </w:r>
      <w:r w:rsidR="00C074EF" w:rsidRPr="00BF57EE">
        <w:t xml:space="preserve"> the low</w:t>
      </w:r>
      <w:r w:rsidR="001D0515" w:rsidRPr="00BF57EE">
        <w:t>est</w:t>
      </w:r>
      <w:r w:rsidR="00B5141C" w:rsidRPr="00BF57EE">
        <w:t xml:space="preserve"> level</w:t>
      </w:r>
      <w:r w:rsidR="001D0515" w:rsidRPr="00BF57EE">
        <w:t xml:space="preserve"> since 2000</w:t>
      </w:r>
      <w:r w:rsidR="004A5321" w:rsidRPr="00BF57EE">
        <w:t xml:space="preserve"> (</w:t>
      </w:r>
      <w:r w:rsidR="004A5321" w:rsidRPr="00732AE8">
        <w:rPr>
          <w:rStyle w:val="Hyperlink"/>
        </w:rPr>
        <w:t xml:space="preserve">Figure </w:t>
      </w:r>
      <w:r w:rsidR="004A5321" w:rsidRPr="00BF57EE">
        <w:rPr>
          <w:rStyle w:val="Hyperlink"/>
        </w:rPr>
        <w:t>3</w:t>
      </w:r>
      <w:r w:rsidR="001346ED" w:rsidRPr="00BF57EE">
        <w:t>)</w:t>
      </w:r>
      <w:r w:rsidR="00F36E10">
        <w:t xml:space="preserve"> and </w:t>
      </w:r>
      <w:r w:rsidR="00AF2834" w:rsidRPr="000C2A33">
        <w:t xml:space="preserve">the catch for bigeye in </w:t>
      </w:r>
      <w:r w:rsidR="00FD4482" w:rsidRPr="00BF57EE">
        <w:t>that fishery</w:t>
      </w:r>
      <w:r w:rsidR="00AF2834" w:rsidRPr="000C2A33">
        <w:t xml:space="preserve"> </w:t>
      </w:r>
      <w:r w:rsidR="00275EF1" w:rsidRPr="00AE3ABC">
        <w:t xml:space="preserve">is below the </w:t>
      </w:r>
      <w:r w:rsidR="00275EF1" w:rsidRPr="00BF57EE">
        <w:rPr>
          <w:i/>
        </w:rPr>
        <w:t>status quo</w:t>
      </w:r>
      <w:r w:rsidR="00275EF1" w:rsidRPr="000C2A33">
        <w:t xml:space="preserve"> level</w:t>
      </w:r>
      <w:r w:rsidR="00B114A7" w:rsidRPr="00BF57EE">
        <w:t xml:space="preserve"> (</w:t>
      </w:r>
      <w:r w:rsidR="00E135BD" w:rsidRPr="00732AE8">
        <w:rPr>
          <w:rStyle w:val="Hyperlink"/>
        </w:rPr>
        <w:t xml:space="preserve">Figure </w:t>
      </w:r>
      <w:r w:rsidR="00B114A7" w:rsidRPr="00BF57EE" w:rsidDel="00E135BD">
        <w:rPr>
          <w:rStyle w:val="Hyperlink"/>
        </w:rPr>
        <w:t>2</w:t>
      </w:r>
      <w:r w:rsidR="00B114A7" w:rsidRPr="00BF57EE">
        <w:t>)</w:t>
      </w:r>
      <w:r w:rsidR="00B5141C" w:rsidRPr="00BF57EE">
        <w:t>.</w:t>
      </w:r>
      <w:r w:rsidR="00FC18C1" w:rsidRPr="00BF57EE">
        <w:t xml:space="preserve"> </w:t>
      </w:r>
      <w:r w:rsidR="000A4EE2" w:rsidRPr="00BF57EE">
        <w:t>The catch</w:t>
      </w:r>
      <w:r w:rsidR="009D0DAB" w:rsidRPr="00BF57EE">
        <w:t>es</w:t>
      </w:r>
      <w:r w:rsidR="000A4EE2" w:rsidRPr="00BF57EE">
        <w:t xml:space="preserve"> </w:t>
      </w:r>
      <w:r w:rsidR="00B97494" w:rsidRPr="00BF57EE">
        <w:t xml:space="preserve">in </w:t>
      </w:r>
      <w:r w:rsidR="00CE04E7" w:rsidRPr="00BF57EE">
        <w:t>weight</w:t>
      </w:r>
      <w:r w:rsidR="00060F9F" w:rsidRPr="00BF57EE">
        <w:t xml:space="preserve"> </w:t>
      </w:r>
      <w:r w:rsidR="009D0DAB" w:rsidRPr="00BF57EE">
        <w:t xml:space="preserve">and </w:t>
      </w:r>
      <w:r w:rsidR="007A4EB7" w:rsidRPr="00BF57EE">
        <w:t>numbers</w:t>
      </w:r>
      <w:r w:rsidR="009D0DAB" w:rsidRPr="00BF57EE">
        <w:t xml:space="preserve"> </w:t>
      </w:r>
      <w:r w:rsidR="00060F9F" w:rsidRPr="00BF57EE">
        <w:t xml:space="preserve">for skipjack in floating-object sets </w:t>
      </w:r>
      <w:r w:rsidR="009D0DAB" w:rsidRPr="00BF57EE">
        <w:t xml:space="preserve">are </w:t>
      </w:r>
      <w:r w:rsidR="002D07EA" w:rsidRPr="00BF57EE">
        <w:t xml:space="preserve">slightly </w:t>
      </w:r>
      <w:r w:rsidR="00B36C86" w:rsidRPr="00BF57EE">
        <w:t>above</w:t>
      </w:r>
      <w:r w:rsidR="002D07EA" w:rsidRPr="00BF57EE">
        <w:t xml:space="preserve"> and </w:t>
      </w:r>
      <w:r w:rsidR="00B36C86" w:rsidRPr="00BF57EE">
        <w:t>below</w:t>
      </w:r>
      <w:r w:rsidR="002D07EA" w:rsidRPr="00BF57EE">
        <w:t xml:space="preserve"> the</w:t>
      </w:r>
      <w:r w:rsidR="002D07EA" w:rsidRPr="00BF57EE">
        <w:rPr>
          <w:i/>
        </w:rPr>
        <w:t xml:space="preserve"> status qu</w:t>
      </w:r>
      <w:r w:rsidR="008F21FB" w:rsidRPr="00BF57EE">
        <w:rPr>
          <w:i/>
        </w:rPr>
        <w:t>o</w:t>
      </w:r>
      <w:r w:rsidR="002D07EA" w:rsidRPr="00BF57EE">
        <w:t xml:space="preserve"> levels, respectively.</w:t>
      </w:r>
      <w:r w:rsidR="00B5141C" w:rsidRPr="00BF57EE">
        <w:t xml:space="preserve"> </w:t>
      </w:r>
      <w:r w:rsidR="00B73C65" w:rsidRPr="00732AE8">
        <w:t xml:space="preserve">The </w:t>
      </w:r>
      <w:r w:rsidRPr="00732AE8">
        <w:t xml:space="preserve">interpretation </w:t>
      </w:r>
      <w:r w:rsidR="00B73C65" w:rsidRPr="00732AE8">
        <w:t xml:space="preserve">of increased fishing mortality </w:t>
      </w:r>
      <w:r w:rsidRPr="00732AE8">
        <w:t xml:space="preserve">is supported by trends in </w:t>
      </w:r>
      <w:r w:rsidR="00CD489A" w:rsidRPr="00732AE8">
        <w:t xml:space="preserve">average </w:t>
      </w:r>
      <w:r w:rsidRPr="00732AE8">
        <w:t xml:space="preserve">length </w:t>
      </w:r>
      <w:r w:rsidR="003E0E54" w:rsidRPr="00732AE8">
        <w:t xml:space="preserve">of </w:t>
      </w:r>
      <w:r w:rsidR="00701039" w:rsidRPr="00732AE8">
        <w:t>bigeye and skipjack caught</w:t>
      </w:r>
      <w:r w:rsidRPr="00732AE8">
        <w:t xml:space="preserve"> in the other set types</w:t>
      </w:r>
      <w:r w:rsidRPr="00BF57EE">
        <w:t>.</w:t>
      </w:r>
    </w:p>
    <w:p w14:paraId="04A4DA5A" w14:textId="5C3416B6" w:rsidR="003058A3" w:rsidRDefault="00BA7136" w:rsidP="002F49BF">
      <w:pPr>
        <w:pStyle w:val="BPtext"/>
      </w:pPr>
      <w:r w:rsidRPr="00CE3715">
        <w:t xml:space="preserve">On the other hand, trends in </w:t>
      </w:r>
      <w:r w:rsidR="0051449A" w:rsidRPr="00CE3715">
        <w:t>some</w:t>
      </w:r>
      <w:r w:rsidRPr="00CE3715">
        <w:t xml:space="preserve"> of the other SSIs do not </w:t>
      </w:r>
      <w:r w:rsidR="00A57677" w:rsidRPr="00CE3715">
        <w:t xml:space="preserve">necessarily </w:t>
      </w:r>
      <w:r w:rsidRPr="00CE3715">
        <w:t xml:space="preserve">support the interpretation that increased fishing mortality is occurring </w:t>
      </w:r>
      <w:r w:rsidR="00D47D03" w:rsidRPr="00BF57EE">
        <w:t>due</w:t>
      </w:r>
      <w:r w:rsidR="00D47D03">
        <w:t xml:space="preserve"> to</w:t>
      </w:r>
      <w:r w:rsidRPr="00CE3715">
        <w:t xml:space="preserve"> an increase in the number of floating-object s</w:t>
      </w:r>
      <w:r w:rsidRPr="00732AE8">
        <w:t>ets.</w:t>
      </w:r>
      <w:r w:rsidR="0002429F">
        <w:t xml:space="preserve"> </w:t>
      </w:r>
      <w:proofErr w:type="gramStart"/>
      <w:r w:rsidRPr="00732AE8">
        <w:t>In particular, trends</w:t>
      </w:r>
      <w:proofErr w:type="gramEnd"/>
      <w:r w:rsidRPr="00732AE8">
        <w:t xml:space="preserve"> in catch-per-set for other set types (</w:t>
      </w:r>
      <w:r w:rsidRPr="00732AE8">
        <w:rPr>
          <w:rStyle w:val="Hyperlink"/>
        </w:rPr>
        <w:t>Figure 3</w:t>
      </w:r>
      <w:r w:rsidRPr="00732AE8">
        <w:t>), mean length of yellowfin in the other set types (</w:t>
      </w:r>
      <w:r w:rsidRPr="00732AE8">
        <w:rPr>
          <w:rStyle w:val="Hyperlink"/>
        </w:rPr>
        <w:t>Figure 4</w:t>
      </w:r>
      <w:r w:rsidRPr="00732AE8">
        <w:t>), and the longline SSIs (</w:t>
      </w:r>
      <w:r w:rsidRPr="00732AE8">
        <w:rPr>
          <w:rStyle w:val="Hyperlink"/>
        </w:rPr>
        <w:t>Figures 6-7</w:t>
      </w:r>
      <w:r w:rsidRPr="00732AE8">
        <w:t xml:space="preserve">), except yellowfin CPUE, are not consistent with </w:t>
      </w:r>
      <w:r w:rsidR="00F87D47">
        <w:t>that</w:t>
      </w:r>
      <w:r w:rsidR="00F87D47" w:rsidRPr="00732AE8">
        <w:t xml:space="preserve"> </w:t>
      </w:r>
      <w:r w:rsidRPr="00732AE8">
        <w:t xml:space="preserve">interpretation. The indicator for </w:t>
      </w:r>
      <w:r w:rsidR="00406700" w:rsidRPr="00732AE8">
        <w:t>yellowfin</w:t>
      </w:r>
      <w:r w:rsidR="00685373">
        <w:t xml:space="preserve"> </w:t>
      </w:r>
      <w:r w:rsidRPr="00732AE8">
        <w:t xml:space="preserve">based on </w:t>
      </w:r>
      <w:proofErr w:type="spellStart"/>
      <w:r w:rsidRPr="00732AE8">
        <w:t>spatio</w:t>
      </w:r>
      <w:proofErr w:type="spellEnd"/>
      <w:r w:rsidRPr="00732AE8">
        <w:t xml:space="preserve">-temporal modelling of </w:t>
      </w:r>
      <w:r w:rsidR="00647DB8" w:rsidRPr="00732AE8">
        <w:t>CPDF</w:t>
      </w:r>
      <w:r w:rsidRPr="00732AE8">
        <w:t xml:space="preserve"> for the purse</w:t>
      </w:r>
      <w:r w:rsidR="00647DB8" w:rsidRPr="00732AE8">
        <w:t>-</w:t>
      </w:r>
      <w:r w:rsidRPr="00732AE8">
        <w:t>seine fishery on yellowfin associated with dolphins shows a recent period of low CPUE</w:t>
      </w:r>
      <w:r w:rsidR="006A3C98" w:rsidRPr="00732AE8">
        <w:t xml:space="preserve"> </w:t>
      </w:r>
      <w:r w:rsidR="00622608" w:rsidRPr="00732AE8">
        <w:t>starting</w:t>
      </w:r>
      <w:r w:rsidR="00CB33CA" w:rsidRPr="00732AE8">
        <w:t xml:space="preserve"> </w:t>
      </w:r>
      <w:r w:rsidR="006A3C98" w:rsidRPr="00732AE8">
        <w:t xml:space="preserve">in 2015 </w:t>
      </w:r>
      <w:r w:rsidR="00CB33CA" w:rsidRPr="00732AE8">
        <w:t>(</w:t>
      </w:r>
      <w:r w:rsidR="00CB33CA" w:rsidRPr="00732AE8">
        <w:rPr>
          <w:rStyle w:val="Hyperlink"/>
        </w:rPr>
        <w:t>Figure 5</w:t>
      </w:r>
      <w:r w:rsidR="00CB33CA" w:rsidRPr="00732AE8">
        <w:t>)</w:t>
      </w:r>
      <w:r w:rsidR="00B010B5">
        <w:t>,</w:t>
      </w:r>
      <w:r w:rsidR="00CB33CA" w:rsidRPr="00732AE8">
        <w:t xml:space="preserve"> which </w:t>
      </w:r>
      <w:r w:rsidR="00E60A4B" w:rsidRPr="00732AE8">
        <w:t>co</w:t>
      </w:r>
      <w:r w:rsidR="00367C3C" w:rsidRPr="00732AE8">
        <w:t>inc</w:t>
      </w:r>
      <w:r w:rsidR="00CB33CA" w:rsidRPr="00732AE8">
        <w:t xml:space="preserve">ides </w:t>
      </w:r>
      <w:r w:rsidR="00E60A4B" w:rsidRPr="00732AE8">
        <w:t>with</w:t>
      </w:r>
      <w:r w:rsidR="00CB33CA" w:rsidRPr="00732AE8">
        <w:t xml:space="preserve"> </w:t>
      </w:r>
      <w:r w:rsidR="00622608" w:rsidRPr="00732AE8">
        <w:t xml:space="preserve">a period of </w:t>
      </w:r>
      <w:r w:rsidR="00CB33CA" w:rsidRPr="00732AE8">
        <w:t xml:space="preserve">increased </w:t>
      </w:r>
      <w:r w:rsidR="00367C3C" w:rsidRPr="00732AE8">
        <w:t xml:space="preserve">yellowfin </w:t>
      </w:r>
      <w:r w:rsidR="00E60A4B" w:rsidRPr="00732AE8">
        <w:t>catches</w:t>
      </w:r>
      <w:r w:rsidR="00367C3C" w:rsidRPr="00732AE8">
        <w:t xml:space="preserve"> </w:t>
      </w:r>
      <w:r w:rsidR="00606977" w:rsidRPr="00732AE8">
        <w:t>i</w:t>
      </w:r>
      <w:r w:rsidR="00367C3C" w:rsidRPr="00732AE8">
        <w:t>n floating</w:t>
      </w:r>
      <w:r w:rsidR="00606977" w:rsidRPr="00732AE8">
        <w:t>-</w:t>
      </w:r>
      <w:r w:rsidR="00367C3C" w:rsidRPr="00732AE8">
        <w:t>objects set</w:t>
      </w:r>
      <w:r w:rsidR="003C555F">
        <w:t>s</w:t>
      </w:r>
      <w:r w:rsidR="00367C3C" w:rsidRPr="00732AE8">
        <w:t xml:space="preserve"> (</w:t>
      </w:r>
      <w:r w:rsidR="00367C3C" w:rsidRPr="00732AE8">
        <w:rPr>
          <w:rStyle w:val="Hyperlink"/>
        </w:rPr>
        <w:t>Figure 2</w:t>
      </w:r>
      <w:r w:rsidR="00367C3C" w:rsidRPr="00732AE8">
        <w:t>).</w:t>
      </w:r>
      <w:r w:rsidR="003058A3">
        <w:t xml:space="preserve"> </w:t>
      </w:r>
    </w:p>
    <w:p w14:paraId="510BD181" w14:textId="12931340" w:rsidR="006F7216" w:rsidRDefault="00BA7136" w:rsidP="00BF57EE">
      <w:pPr>
        <w:pStyle w:val="BPtext"/>
      </w:pPr>
      <w:r>
        <w:t>Identifying the causes of differences in the SSIs is difficult, even when SSIs are considered in aggregate. The incons</w:t>
      </w:r>
      <w:r w:rsidR="00DD676B">
        <w:t>is</w:t>
      </w:r>
      <w:r>
        <w:t>t</w:t>
      </w:r>
      <w:r w:rsidR="00917806">
        <w:t>e</w:t>
      </w:r>
      <w:r>
        <w:t xml:space="preserve">ncies among SSIs for yellowfin may be due to an interaction between </w:t>
      </w:r>
      <w:r w:rsidR="005C7295">
        <w:t xml:space="preserve">potential </w:t>
      </w:r>
      <w:r>
        <w:t xml:space="preserve">stock structure and differences in the spatial distribution of effort in the different set </w:t>
      </w:r>
      <w:r w:rsidRPr="009C5A27">
        <w:t>types</w:t>
      </w:r>
      <w:r w:rsidR="001C76E7">
        <w:t xml:space="preserve"> and gears (</w:t>
      </w:r>
      <w:r w:rsidR="0000735E">
        <w:t xml:space="preserve">see </w:t>
      </w:r>
      <w:r w:rsidR="0000735E" w:rsidRPr="009423A5">
        <w:t>IATTC-95-05</w:t>
      </w:r>
      <w:r w:rsidR="0000735E">
        <w:t xml:space="preserve"> </w:t>
      </w:r>
      <w:hyperlink r:id="rId23" w:anchor="page=59" w:history="1">
        <w:r w:rsidR="009423A5" w:rsidRPr="00D10E3A">
          <w:rPr>
            <w:rStyle w:val="Hyperlink"/>
          </w:rPr>
          <w:t>Fig. B-4</w:t>
        </w:r>
      </w:hyperlink>
      <w:r w:rsidR="0000735E">
        <w:t>)</w:t>
      </w:r>
      <w:r>
        <w:t>. In addition</w:t>
      </w:r>
      <w:r w:rsidRPr="009C5A27">
        <w:t xml:space="preserve">, catch-per-set may not be a reliable indicator of </w:t>
      </w:r>
      <w:r w:rsidR="0092107D">
        <w:t xml:space="preserve">relative </w:t>
      </w:r>
      <w:r w:rsidRPr="009C5A27">
        <w:t>abundance, particularly for the target species</w:t>
      </w:r>
      <w:r>
        <w:t xml:space="preserve"> (</w:t>
      </w:r>
      <w:proofErr w:type="gramStart"/>
      <w:r w:rsidRPr="00BC30AF">
        <w:rPr>
          <w:i/>
          <w:iCs/>
        </w:rPr>
        <w:t>i.e</w:t>
      </w:r>
      <w:r>
        <w:t>.</w:t>
      </w:r>
      <w:proofErr w:type="gramEnd"/>
      <w:r>
        <w:t xml:space="preserve"> skipjack in the floating-object fishery and yellowfin in the dolphin-associated fishery)</w:t>
      </w:r>
      <w:r w:rsidRPr="009C5A27">
        <w:t>.</w:t>
      </w:r>
      <w:r w:rsidR="006F7216">
        <w:br w:type="page"/>
      </w:r>
    </w:p>
    <w:p w14:paraId="0314F526" w14:textId="2F5632B3" w:rsidR="009D3575" w:rsidRDefault="00744BC1" w:rsidP="00A4243C">
      <w:pPr>
        <w:pStyle w:val="BPtext"/>
      </w:pPr>
      <w:r>
        <w:rPr>
          <w:noProof/>
          <w:lang w:val="es-MX" w:eastAsia="es-MX"/>
        </w:rPr>
        <w:lastRenderedPageBreak/>
        <w:drawing>
          <wp:inline distT="0" distB="0" distL="0" distR="0" wp14:anchorId="7D6BA8EC" wp14:editId="6938B15B">
            <wp:extent cx="5943600" cy="337248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r w:rsidR="00990368" w:rsidRPr="00990368">
        <w:t xml:space="preserve"> </w:t>
      </w:r>
    </w:p>
    <w:p w14:paraId="739E9FCE" w14:textId="78914A7D" w:rsidR="0022682F" w:rsidRPr="0022682F" w:rsidRDefault="000E333F" w:rsidP="0022682F">
      <w:pPr>
        <w:pStyle w:val="Figurecaption"/>
      </w:pPr>
      <w:r w:rsidRPr="000E333F">
        <w:rPr>
          <w:b/>
          <w:bCs/>
        </w:rPr>
        <w:t>FIGURE 1.</w:t>
      </w:r>
      <w:r>
        <w:t xml:space="preserve"> </w:t>
      </w:r>
      <w:r w:rsidR="00BA7136">
        <w:t>Indicators based on purse-seine fishing effort</w:t>
      </w:r>
      <w:r w:rsidR="00760E89">
        <w:t>, 2000-</w:t>
      </w:r>
      <w:r w:rsidR="008D406A">
        <w:t>2021</w:t>
      </w:r>
      <w:r w:rsidR="00BA7136">
        <w:t>.</w:t>
      </w:r>
      <w:r w:rsidR="00FE4EEE">
        <w:t xml:space="preserve"> </w:t>
      </w:r>
      <w:r w:rsidR="00B2487E">
        <w:t xml:space="preserve">The red </w:t>
      </w:r>
      <w:r w:rsidR="0014418D">
        <w:t>dashed</w:t>
      </w:r>
      <w:r w:rsidR="00CF4DCB">
        <w:t xml:space="preserve"> </w:t>
      </w:r>
      <w:r w:rsidR="00B2487E">
        <w:t xml:space="preserve">lines mark the </w:t>
      </w:r>
      <w:r w:rsidR="00B2487E" w:rsidRPr="00BF57EE">
        <w:rPr>
          <w:i/>
        </w:rPr>
        <w:t>status quo</w:t>
      </w:r>
      <w:r w:rsidR="00B2487E">
        <w:t xml:space="preserve"> level</w:t>
      </w:r>
      <w:r w:rsidR="00F22265">
        <w:t>s</w:t>
      </w:r>
      <w:r w:rsidR="00E757CD">
        <w:t xml:space="preserve"> (average condition</w:t>
      </w:r>
      <w:r w:rsidR="00004965">
        <w:t>s</w:t>
      </w:r>
      <w:r w:rsidR="00E757CD">
        <w:t xml:space="preserve"> in 2017-2019</w:t>
      </w:r>
      <w:r w:rsidR="00E757CD" w:rsidRPr="00BF57EE">
        <w:t>).</w:t>
      </w:r>
    </w:p>
    <w:p w14:paraId="5BA88C64" w14:textId="304CDBEE" w:rsidR="003A6916" w:rsidRPr="00A619A9" w:rsidRDefault="003A6916" w:rsidP="002F49BF">
      <w:pPr>
        <w:pStyle w:val="Figurecaption"/>
        <w:rPr>
          <w:lang w:val="es-ES"/>
        </w:rPr>
      </w:pPr>
      <w:r w:rsidRPr="00BF57EE">
        <w:rPr>
          <w:b/>
          <w:lang w:val="es-MX"/>
        </w:rPr>
        <w:t>FIGURA 1.</w:t>
      </w:r>
      <w:r w:rsidRPr="00BF57EE">
        <w:rPr>
          <w:lang w:val="es-MX"/>
        </w:rPr>
        <w:t xml:space="preserve"> </w:t>
      </w:r>
      <w:r w:rsidRPr="00A619A9">
        <w:rPr>
          <w:lang w:val="es-ES"/>
        </w:rPr>
        <w:t>Indicadores basados en el</w:t>
      </w:r>
      <w:r>
        <w:rPr>
          <w:lang w:val="es-ES"/>
        </w:rPr>
        <w:t xml:space="preserve"> esfuerzo de pesca de cerco</w:t>
      </w:r>
      <w:r w:rsidR="00760E89" w:rsidRPr="00E624EE">
        <w:rPr>
          <w:lang w:val="es-ES"/>
        </w:rPr>
        <w:t>, 2000-</w:t>
      </w:r>
      <w:r w:rsidR="008D406A">
        <w:rPr>
          <w:lang w:val="es-ES"/>
        </w:rPr>
        <w:t>2021</w:t>
      </w:r>
      <w:r>
        <w:rPr>
          <w:lang w:val="es-ES"/>
        </w:rPr>
        <w:t xml:space="preserve">. </w:t>
      </w:r>
      <w:r w:rsidR="00EF0F9B" w:rsidRPr="00EF0F9B">
        <w:rPr>
          <w:lang w:val="es-ES"/>
        </w:rPr>
        <w:t xml:space="preserve">Las líneas </w:t>
      </w:r>
      <w:r w:rsidR="004C5879" w:rsidRPr="00BF57EE">
        <w:rPr>
          <w:lang w:val="es-ES"/>
        </w:rPr>
        <w:t>discontinuas</w:t>
      </w:r>
      <w:r w:rsidR="00EF0F9B" w:rsidRPr="00EF0F9B">
        <w:rPr>
          <w:lang w:val="es-ES"/>
        </w:rPr>
        <w:t xml:space="preserve"> rojas marcan los niveles de </w:t>
      </w:r>
      <w:r w:rsidR="00EF0F9B" w:rsidRPr="00BF57EE">
        <w:rPr>
          <w:i/>
          <w:lang w:val="es-ES"/>
        </w:rPr>
        <w:t>statu quo</w:t>
      </w:r>
      <w:r w:rsidR="00E757CD">
        <w:rPr>
          <w:i/>
          <w:lang w:val="es-ES"/>
        </w:rPr>
        <w:t xml:space="preserve"> </w:t>
      </w:r>
      <w:r w:rsidR="00E757CD" w:rsidRPr="00BF57EE">
        <w:rPr>
          <w:lang w:val="es-ES"/>
        </w:rPr>
        <w:t>(condici</w:t>
      </w:r>
      <w:r w:rsidR="004C5879" w:rsidRPr="00BF57EE">
        <w:rPr>
          <w:lang w:val="es-ES"/>
        </w:rPr>
        <w:t>o</w:t>
      </w:r>
      <w:r w:rsidR="00E757CD" w:rsidRPr="00BF57EE">
        <w:rPr>
          <w:lang w:val="es-ES"/>
        </w:rPr>
        <w:t>n</w:t>
      </w:r>
      <w:r w:rsidR="004C5879" w:rsidRPr="00BF57EE">
        <w:rPr>
          <w:lang w:val="es-ES"/>
        </w:rPr>
        <w:t>es</w:t>
      </w:r>
      <w:r w:rsidR="00E757CD" w:rsidRPr="00BF57EE">
        <w:rPr>
          <w:lang w:val="es-ES"/>
        </w:rPr>
        <w:t xml:space="preserve"> promedio en 2017-2019)</w:t>
      </w:r>
      <w:r w:rsidR="00EF0F9B" w:rsidRPr="00E757CD">
        <w:rPr>
          <w:lang w:val="es-ES"/>
        </w:rPr>
        <w:t>.</w:t>
      </w:r>
    </w:p>
    <w:p w14:paraId="27659BBF" w14:textId="77777777" w:rsidR="00BA7136" w:rsidRPr="00A619A9" w:rsidRDefault="00BA7136" w:rsidP="00BA7136">
      <w:pPr>
        <w:rPr>
          <w:lang w:val="es-ES"/>
        </w:rPr>
      </w:pPr>
    </w:p>
    <w:p w14:paraId="0014B63F" w14:textId="5C970482" w:rsidR="00BA7136" w:rsidRPr="001F4B6A" w:rsidRDefault="00445CBF" w:rsidP="002F49BF">
      <w:pPr>
        <w:pStyle w:val="Figure"/>
        <w:rPr>
          <w:lang w:val="es-MX"/>
        </w:rPr>
      </w:pPr>
      <w:r w:rsidRPr="00BF57EE">
        <w:rPr>
          <w:lang w:val="es-ES"/>
        </w:rPr>
        <w:t xml:space="preserve"> </w:t>
      </w:r>
      <w:r w:rsidR="009D2CEA">
        <w:rPr>
          <w:lang w:val="es-MX"/>
        </w:rPr>
        <w:lastRenderedPageBreak/>
        <w:drawing>
          <wp:inline distT="0" distB="0" distL="0" distR="0" wp14:anchorId="2894DA4E" wp14:editId="08A2AC29">
            <wp:extent cx="5943600" cy="467487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674870"/>
                    </a:xfrm>
                    <a:prstGeom prst="rect">
                      <a:avLst/>
                    </a:prstGeom>
                  </pic:spPr>
                </pic:pic>
              </a:graphicData>
            </a:graphic>
          </wp:inline>
        </w:drawing>
      </w:r>
    </w:p>
    <w:p w14:paraId="35A049C8" w14:textId="063DFF70" w:rsidR="0060745C" w:rsidRPr="0060745C" w:rsidRDefault="006E5A3E" w:rsidP="0060745C">
      <w:pPr>
        <w:pStyle w:val="Figurecaption"/>
      </w:pPr>
      <w:r w:rsidRPr="006E5A3E">
        <w:rPr>
          <w:b/>
          <w:bCs/>
        </w:rPr>
        <w:t>FIGURE 2</w:t>
      </w:r>
      <w:r w:rsidR="00911AA3">
        <w:rPr>
          <w:b/>
          <w:bCs/>
        </w:rPr>
        <w:t>a</w:t>
      </w:r>
      <w:r w:rsidRPr="006E5A3E">
        <w:rPr>
          <w:b/>
          <w:bCs/>
        </w:rPr>
        <w:t>.</w:t>
      </w:r>
      <w:r>
        <w:t xml:space="preserve"> </w:t>
      </w:r>
      <w:r w:rsidR="00BA7136">
        <w:t>Indicators based on purse-seine catch</w:t>
      </w:r>
      <w:r w:rsidR="00911AA3">
        <w:t xml:space="preserve"> in </w:t>
      </w:r>
      <w:r w:rsidR="00752841">
        <w:t>weight</w:t>
      </w:r>
      <w:r w:rsidR="00760E89">
        <w:t>, 2000-</w:t>
      </w:r>
      <w:r w:rsidR="008D406A">
        <w:t>2021</w:t>
      </w:r>
      <w:r w:rsidR="00BA7136">
        <w:t>.</w:t>
      </w:r>
      <w:r w:rsidR="000904DE">
        <w:t xml:space="preserve"> </w:t>
      </w:r>
      <w:r w:rsidR="00F50E7E">
        <w:t>The r</w:t>
      </w:r>
      <w:r w:rsidR="00D50B06">
        <w:t xml:space="preserve">ed dots </w:t>
      </w:r>
      <w:r w:rsidR="00492496">
        <w:t>are</w:t>
      </w:r>
      <w:r w:rsidR="00D50B06">
        <w:t xml:space="preserve"> the </w:t>
      </w:r>
      <w:r w:rsidR="00896B41">
        <w:t>bias-</w:t>
      </w:r>
      <w:r w:rsidR="00D50B06">
        <w:t>adjusted values</w:t>
      </w:r>
      <w:r w:rsidR="00896B41">
        <w:t xml:space="preserve"> </w:t>
      </w:r>
      <w:r w:rsidR="00492496">
        <w:t xml:space="preserve">for </w:t>
      </w:r>
      <w:r w:rsidR="00034FF7">
        <w:t xml:space="preserve">OBJ catches </w:t>
      </w:r>
      <w:r w:rsidR="00F238C5">
        <w:t xml:space="preserve">in </w:t>
      </w:r>
      <w:r w:rsidR="008D6EB7">
        <w:t>the two COVID</w:t>
      </w:r>
      <w:r w:rsidR="00D87B61">
        <w:t>-19</w:t>
      </w:r>
      <w:r w:rsidR="008D6EB7">
        <w:t xml:space="preserve"> years</w:t>
      </w:r>
      <w:r w:rsidR="00210244">
        <w:rPr>
          <w:rStyle w:val="FootnoteReference"/>
        </w:rPr>
        <w:footnoteReference w:id="3"/>
      </w:r>
      <w:r w:rsidR="00916CD3">
        <w:t xml:space="preserve"> </w:t>
      </w:r>
      <w:r w:rsidR="00755E96">
        <w:t>of 20</w:t>
      </w:r>
      <w:r w:rsidR="00D96AAE">
        <w:t xml:space="preserve">20 and 2021 (see </w:t>
      </w:r>
      <w:r w:rsidR="00916CD3" w:rsidRPr="00BF57EE">
        <w:t>SAC-13-05</w:t>
      </w:r>
      <w:r w:rsidR="00D96AAE" w:rsidRPr="00BF57EE">
        <w:t>)</w:t>
      </w:r>
      <w:r w:rsidR="005A38C9">
        <w:t>.</w:t>
      </w:r>
      <w:r w:rsidR="00F50E7E">
        <w:t xml:space="preserve"> The red</w:t>
      </w:r>
      <w:r w:rsidR="00CF4DCB" w:rsidRPr="00CF4DCB">
        <w:t xml:space="preserve"> </w:t>
      </w:r>
      <w:r w:rsidR="00BC1CEB">
        <w:t>dashed</w:t>
      </w:r>
      <w:r w:rsidR="00F50E7E">
        <w:t xml:space="preserve"> lines mark the </w:t>
      </w:r>
      <w:r w:rsidR="00F50E7E" w:rsidRPr="00977882">
        <w:rPr>
          <w:i/>
          <w:iCs/>
        </w:rPr>
        <w:t>status quo</w:t>
      </w:r>
      <w:r w:rsidR="00F50E7E">
        <w:t xml:space="preserve"> levels</w:t>
      </w:r>
      <w:r w:rsidR="006B0543">
        <w:t xml:space="preserve"> (average </w:t>
      </w:r>
      <w:r w:rsidR="008F3FDA">
        <w:t>condition</w:t>
      </w:r>
      <w:r w:rsidR="00BC1CEB">
        <w:t>s</w:t>
      </w:r>
      <w:r w:rsidR="008F3FDA">
        <w:t xml:space="preserve"> in 2017-2019)</w:t>
      </w:r>
      <w:r w:rsidR="00BA7136">
        <w:t>.</w:t>
      </w:r>
    </w:p>
    <w:p w14:paraId="1D80040F" w14:textId="24450F98" w:rsidR="00911AA3" w:rsidRPr="00C7430A" w:rsidRDefault="00285CDD" w:rsidP="002F49BF">
      <w:pPr>
        <w:pStyle w:val="Figurecaption"/>
        <w:rPr>
          <w:lang w:val="es-ES"/>
        </w:rPr>
      </w:pPr>
      <w:r w:rsidRPr="00BF57EE">
        <w:rPr>
          <w:b/>
          <w:lang w:val="es-MX"/>
        </w:rPr>
        <w:t>FIGURA 2a.</w:t>
      </w:r>
      <w:r w:rsidRPr="00BF57EE">
        <w:rPr>
          <w:lang w:val="es-MX"/>
        </w:rPr>
        <w:t xml:space="preserve"> </w:t>
      </w:r>
      <w:r w:rsidRPr="00A619A9">
        <w:rPr>
          <w:lang w:val="es-ES"/>
        </w:rPr>
        <w:t>Indicadores basados e</w:t>
      </w:r>
      <w:r>
        <w:rPr>
          <w:lang w:val="es-ES"/>
        </w:rPr>
        <w:t xml:space="preserve">n la captura cerquera en </w:t>
      </w:r>
      <w:r w:rsidR="00752841">
        <w:rPr>
          <w:lang w:val="es-ES"/>
        </w:rPr>
        <w:t>peso</w:t>
      </w:r>
      <w:r w:rsidR="00760E89">
        <w:rPr>
          <w:lang w:val="es-ES"/>
        </w:rPr>
        <w:t>,</w:t>
      </w:r>
      <w:r w:rsidR="00760E89" w:rsidRPr="00E624EE">
        <w:rPr>
          <w:lang w:val="es-ES"/>
        </w:rPr>
        <w:t xml:space="preserve"> 2000-</w:t>
      </w:r>
      <w:r w:rsidR="008D406A">
        <w:rPr>
          <w:lang w:val="es-ES"/>
        </w:rPr>
        <w:t>2021</w:t>
      </w:r>
      <w:r>
        <w:rPr>
          <w:lang w:val="es-ES"/>
        </w:rPr>
        <w:t>.</w:t>
      </w:r>
      <w:r w:rsidRPr="00BF57EE">
        <w:rPr>
          <w:lang w:val="es-MX"/>
        </w:rPr>
        <w:t xml:space="preserve"> </w:t>
      </w:r>
      <w:r w:rsidR="00EF0F9B" w:rsidRPr="00EF0F9B">
        <w:rPr>
          <w:lang w:val="es-ES"/>
        </w:rPr>
        <w:t>Los puntos rojos son los valores ajustados al sesgo para las capturas OBJ en los dos años</w:t>
      </w:r>
      <w:r w:rsidR="00EF0F9B">
        <w:rPr>
          <w:lang w:val="es-ES"/>
        </w:rPr>
        <w:t xml:space="preserve"> de</w:t>
      </w:r>
      <w:r w:rsidR="00EF0F9B" w:rsidRPr="00EF0F9B">
        <w:rPr>
          <w:lang w:val="es-ES"/>
        </w:rPr>
        <w:t xml:space="preserve"> COVID-19 de 2020 y 2021</w:t>
      </w:r>
      <w:r w:rsidR="00EF0F9B">
        <w:rPr>
          <w:lang w:val="es-ES"/>
        </w:rPr>
        <w:t xml:space="preserve"> (ver SAC-13-05). </w:t>
      </w:r>
      <w:r w:rsidR="00EF0F9B" w:rsidRPr="00EF0F9B">
        <w:rPr>
          <w:lang w:val="es-ES"/>
        </w:rPr>
        <w:t xml:space="preserve">Las líneas </w:t>
      </w:r>
      <w:r w:rsidR="004C5879" w:rsidRPr="00BF57EE">
        <w:rPr>
          <w:lang w:val="es-ES"/>
        </w:rPr>
        <w:t>discontinuas</w:t>
      </w:r>
      <w:r w:rsidR="00EF0F9B" w:rsidRPr="00EF0F9B">
        <w:rPr>
          <w:lang w:val="es-ES"/>
        </w:rPr>
        <w:t xml:space="preserve"> rojas marcan los niveles de </w:t>
      </w:r>
      <w:r w:rsidR="00EF0F9B" w:rsidRPr="007964A4">
        <w:rPr>
          <w:i/>
          <w:lang w:val="es-ES"/>
        </w:rPr>
        <w:t>statu quo</w:t>
      </w:r>
      <w:r w:rsidR="00E757CD">
        <w:rPr>
          <w:i/>
          <w:lang w:val="es-ES"/>
        </w:rPr>
        <w:t xml:space="preserve"> </w:t>
      </w:r>
      <w:r w:rsidR="00E757CD" w:rsidRPr="004F1AFA">
        <w:rPr>
          <w:lang w:val="es-ES"/>
        </w:rPr>
        <w:t>(</w:t>
      </w:r>
      <w:r w:rsidR="00E757CD" w:rsidRPr="00BF57EE">
        <w:rPr>
          <w:lang w:val="es-ES"/>
        </w:rPr>
        <w:t>condici</w:t>
      </w:r>
      <w:r w:rsidR="004C5879" w:rsidRPr="00BF57EE">
        <w:rPr>
          <w:lang w:val="es-ES"/>
        </w:rPr>
        <w:t>ones</w:t>
      </w:r>
      <w:r w:rsidR="00E757CD" w:rsidRPr="004F1AFA">
        <w:rPr>
          <w:lang w:val="es-ES"/>
        </w:rPr>
        <w:t xml:space="preserve"> promedio en 2017-2019)</w:t>
      </w:r>
      <w:r w:rsidR="00EF0F9B">
        <w:rPr>
          <w:lang w:val="es-ES"/>
        </w:rPr>
        <w:t>.</w:t>
      </w:r>
    </w:p>
    <w:p w14:paraId="613B4EA7" w14:textId="0F8C0D1F" w:rsidR="00BA7136" w:rsidRPr="00C7430A" w:rsidRDefault="009D2CEA" w:rsidP="00BA7136">
      <w:pPr>
        <w:rPr>
          <w:lang w:val="es-ES"/>
        </w:rPr>
      </w:pPr>
      <w:r>
        <w:rPr>
          <w:noProof/>
          <w:lang w:val="es-ES"/>
        </w:rPr>
        <w:lastRenderedPageBreak/>
        <w:drawing>
          <wp:inline distT="0" distB="0" distL="0" distR="0" wp14:anchorId="0AE023F3" wp14:editId="7201B93C">
            <wp:extent cx="5943600" cy="4665980"/>
            <wp:effectExtent l="0" t="0" r="0" b="127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4665980"/>
                    </a:xfrm>
                    <a:prstGeom prst="rect">
                      <a:avLst/>
                    </a:prstGeom>
                  </pic:spPr>
                </pic:pic>
              </a:graphicData>
            </a:graphic>
          </wp:inline>
        </w:drawing>
      </w:r>
    </w:p>
    <w:p w14:paraId="48BA04E5" w14:textId="0874126A" w:rsidR="00833F1A" w:rsidRDefault="00833F1A" w:rsidP="00833F1A">
      <w:pPr>
        <w:pStyle w:val="Figurecaption"/>
      </w:pPr>
      <w:r w:rsidRPr="006E5A3E">
        <w:rPr>
          <w:b/>
          <w:bCs/>
        </w:rPr>
        <w:t>FIGURE 2</w:t>
      </w:r>
      <w:r>
        <w:rPr>
          <w:b/>
          <w:bCs/>
        </w:rPr>
        <w:t>b</w:t>
      </w:r>
      <w:r w:rsidRPr="006E5A3E">
        <w:rPr>
          <w:b/>
          <w:bCs/>
        </w:rPr>
        <w:t>.</w:t>
      </w:r>
      <w:r>
        <w:t xml:space="preserve"> Indicators based on purse-seine catch in </w:t>
      </w:r>
      <w:r w:rsidR="00752841">
        <w:t>number</w:t>
      </w:r>
      <w:r w:rsidR="00CF7366">
        <w:t>, 2000-</w:t>
      </w:r>
      <w:r w:rsidR="008D406A">
        <w:t>2021</w:t>
      </w:r>
      <w:r>
        <w:t>.</w:t>
      </w:r>
      <w:r w:rsidR="000904DE" w:rsidRPr="000904DE">
        <w:t xml:space="preserve"> </w:t>
      </w:r>
      <w:r w:rsidR="00F50E7E">
        <w:t>The r</w:t>
      </w:r>
      <w:r w:rsidR="005F4A3C">
        <w:t xml:space="preserve">ed dots are the bias-adjusted values </w:t>
      </w:r>
      <w:r w:rsidR="00F238C5">
        <w:t>for OBJ catches in</w:t>
      </w:r>
      <w:r w:rsidR="005F4A3C">
        <w:t xml:space="preserve"> the two COVID</w:t>
      </w:r>
      <w:r w:rsidR="00D87B61">
        <w:t>-19</w:t>
      </w:r>
      <w:r w:rsidR="005F4A3C">
        <w:t xml:space="preserve"> years</w:t>
      </w:r>
      <w:r w:rsidR="00C8550B">
        <w:t xml:space="preserve"> (see</w:t>
      </w:r>
      <w:r w:rsidR="00C8550B" w:rsidRPr="00BF57EE">
        <w:t xml:space="preserve"> SAC-13-05</w:t>
      </w:r>
      <w:r w:rsidR="00C8550B">
        <w:t>)</w:t>
      </w:r>
      <w:r w:rsidR="000904DE">
        <w:t>.</w:t>
      </w:r>
      <w:r w:rsidR="00851CA4">
        <w:t xml:space="preserve"> Here we assume that the impact of COVID</w:t>
      </w:r>
      <w:r w:rsidR="00C17122">
        <w:t xml:space="preserve">-19 </w:t>
      </w:r>
      <w:r w:rsidR="00851CA4">
        <w:t>on the port sampling did not influence the size composition of the catch</w:t>
      </w:r>
      <w:r w:rsidR="001111A0">
        <w:t>.</w:t>
      </w:r>
      <w:r w:rsidR="007E48C6">
        <w:t xml:space="preserve"> The red</w:t>
      </w:r>
      <w:r w:rsidR="00CF4DCB" w:rsidRPr="00CF4DCB">
        <w:t xml:space="preserve"> </w:t>
      </w:r>
      <w:r w:rsidR="000B4247">
        <w:t>dashed</w:t>
      </w:r>
      <w:r w:rsidR="007E48C6">
        <w:t xml:space="preserve"> lines mark the </w:t>
      </w:r>
      <w:r w:rsidR="007E48C6" w:rsidRPr="00977882">
        <w:rPr>
          <w:i/>
        </w:rPr>
        <w:t>status quo</w:t>
      </w:r>
      <w:r w:rsidR="007E48C6">
        <w:t xml:space="preserve"> levels</w:t>
      </w:r>
      <w:r w:rsidR="00E757CD">
        <w:t xml:space="preserve"> (average condition</w:t>
      </w:r>
      <w:r w:rsidR="000A11BB">
        <w:t>s</w:t>
      </w:r>
      <w:r w:rsidR="00E757CD">
        <w:t xml:space="preserve"> in 2017-2019)</w:t>
      </w:r>
      <w:r w:rsidRPr="00E757CD">
        <w:t>.</w:t>
      </w:r>
    </w:p>
    <w:p w14:paraId="75E2689A" w14:textId="23EB736F" w:rsidR="00A159F6" w:rsidRPr="00A619A9" w:rsidRDefault="00FB73B3" w:rsidP="00BF57EE">
      <w:pPr>
        <w:pStyle w:val="Figurecaption"/>
        <w:rPr>
          <w:lang w:val="es-ES"/>
        </w:rPr>
      </w:pPr>
      <w:r w:rsidRPr="00BF57EE">
        <w:rPr>
          <w:b/>
          <w:lang w:val="es-MX"/>
        </w:rPr>
        <w:t>FIGURA 2b.</w:t>
      </w:r>
      <w:r w:rsidRPr="00BF57EE">
        <w:rPr>
          <w:lang w:val="es-MX"/>
        </w:rPr>
        <w:t xml:space="preserve"> </w:t>
      </w:r>
      <w:r w:rsidRPr="00313D4D">
        <w:rPr>
          <w:lang w:val="es-ES"/>
        </w:rPr>
        <w:t>Indicadores basados e</w:t>
      </w:r>
      <w:r>
        <w:rPr>
          <w:lang w:val="es-ES"/>
        </w:rPr>
        <w:t>n la captura cerquera</w:t>
      </w:r>
      <w:r w:rsidR="00752841">
        <w:rPr>
          <w:lang w:val="es-ES"/>
        </w:rPr>
        <w:t xml:space="preserve"> en número</w:t>
      </w:r>
      <w:r w:rsidR="00CF7366" w:rsidRPr="00CF7366">
        <w:rPr>
          <w:lang w:val="es-ES"/>
        </w:rPr>
        <w:t>, 2000-</w:t>
      </w:r>
      <w:r w:rsidR="008D406A">
        <w:rPr>
          <w:lang w:val="es-ES"/>
        </w:rPr>
        <w:t>2021</w:t>
      </w:r>
      <w:r>
        <w:rPr>
          <w:lang w:val="es-ES"/>
        </w:rPr>
        <w:t>.</w:t>
      </w:r>
      <w:r w:rsidR="00545343">
        <w:rPr>
          <w:lang w:val="es-ES"/>
        </w:rPr>
        <w:t xml:space="preserve"> </w:t>
      </w:r>
      <w:r w:rsidR="00545343" w:rsidRPr="00EF0F9B">
        <w:rPr>
          <w:lang w:val="es-ES"/>
        </w:rPr>
        <w:t>Los puntos rojos son los valores ajustados al sesgo para las capturas OBJ en los dos años</w:t>
      </w:r>
      <w:r w:rsidR="00545343">
        <w:rPr>
          <w:lang w:val="es-ES"/>
        </w:rPr>
        <w:t xml:space="preserve"> de</w:t>
      </w:r>
      <w:r w:rsidR="00545343" w:rsidRPr="00EF0F9B">
        <w:rPr>
          <w:lang w:val="es-ES"/>
        </w:rPr>
        <w:t xml:space="preserve"> COVID-19 </w:t>
      </w:r>
      <w:r w:rsidR="00545343">
        <w:rPr>
          <w:lang w:val="es-ES"/>
        </w:rPr>
        <w:t xml:space="preserve">(ver SAC-13-05). </w:t>
      </w:r>
      <w:r w:rsidR="00545343" w:rsidRPr="00545343">
        <w:rPr>
          <w:lang w:val="es-ES"/>
        </w:rPr>
        <w:t xml:space="preserve">Aquí se supone que el impacto del COVID-19 en el muestreo en puerto no influyó </w:t>
      </w:r>
      <w:r w:rsidR="00545343">
        <w:rPr>
          <w:lang w:val="es-ES"/>
        </w:rPr>
        <w:t xml:space="preserve">en </w:t>
      </w:r>
      <w:r w:rsidR="00545343" w:rsidRPr="00545343">
        <w:rPr>
          <w:lang w:val="es-ES"/>
        </w:rPr>
        <w:t>la composición por talla de la captura</w:t>
      </w:r>
      <w:r w:rsidR="00545343">
        <w:rPr>
          <w:lang w:val="es-ES"/>
        </w:rPr>
        <w:t xml:space="preserve">. </w:t>
      </w:r>
      <w:r w:rsidR="00545343" w:rsidRPr="00EF0F9B">
        <w:rPr>
          <w:lang w:val="es-ES"/>
        </w:rPr>
        <w:t xml:space="preserve">Las líneas </w:t>
      </w:r>
      <w:r w:rsidR="00B420A5" w:rsidRPr="00BF57EE">
        <w:rPr>
          <w:lang w:val="es-ES"/>
        </w:rPr>
        <w:t>discontinuas</w:t>
      </w:r>
      <w:r w:rsidR="00545343" w:rsidRPr="00EF0F9B">
        <w:rPr>
          <w:lang w:val="es-ES"/>
        </w:rPr>
        <w:t xml:space="preserve"> rojas marcan los niveles de </w:t>
      </w:r>
      <w:r w:rsidR="00545343" w:rsidRPr="007964A4">
        <w:rPr>
          <w:i/>
          <w:lang w:val="es-ES"/>
        </w:rPr>
        <w:t>statu quo</w:t>
      </w:r>
      <w:r w:rsidR="00E757CD">
        <w:rPr>
          <w:i/>
          <w:lang w:val="es-ES"/>
        </w:rPr>
        <w:t xml:space="preserve"> </w:t>
      </w:r>
      <w:r w:rsidR="00E757CD">
        <w:rPr>
          <w:lang w:val="es-ES"/>
        </w:rPr>
        <w:t>(</w:t>
      </w:r>
      <w:r w:rsidR="00E757CD" w:rsidRPr="00BF57EE">
        <w:rPr>
          <w:lang w:val="es-ES"/>
        </w:rPr>
        <w:t>condici</w:t>
      </w:r>
      <w:r w:rsidR="00B420A5" w:rsidRPr="00BF57EE">
        <w:rPr>
          <w:lang w:val="es-ES"/>
        </w:rPr>
        <w:t>o</w:t>
      </w:r>
      <w:r w:rsidR="00E757CD" w:rsidRPr="00BF57EE">
        <w:rPr>
          <w:lang w:val="es-ES"/>
        </w:rPr>
        <w:t>n</w:t>
      </w:r>
      <w:r w:rsidR="00B420A5" w:rsidRPr="00BF57EE">
        <w:rPr>
          <w:lang w:val="es-ES"/>
        </w:rPr>
        <w:t>es</w:t>
      </w:r>
      <w:r w:rsidR="00E757CD">
        <w:rPr>
          <w:lang w:val="es-ES"/>
        </w:rPr>
        <w:t xml:space="preserve"> promedio en 2017-2019)</w:t>
      </w:r>
      <w:r w:rsidR="00545343">
        <w:rPr>
          <w:lang w:val="es-ES"/>
        </w:rPr>
        <w:t>.</w:t>
      </w:r>
    </w:p>
    <w:p w14:paraId="3B4551B5" w14:textId="7F19F1F7" w:rsidR="00BA7136" w:rsidRDefault="00445CBF" w:rsidP="002F49BF">
      <w:pPr>
        <w:pStyle w:val="Figure"/>
      </w:pPr>
      <w:r w:rsidRPr="00BF57EE">
        <w:rPr>
          <w:lang w:val="es-ES"/>
        </w:rPr>
        <w:t xml:space="preserve"> </w:t>
      </w:r>
      <w:r w:rsidR="009D2CEA">
        <w:lastRenderedPageBreak/>
        <w:drawing>
          <wp:inline distT="0" distB="0" distL="0" distR="0" wp14:anchorId="216493DB" wp14:editId="35882B6C">
            <wp:extent cx="5943600" cy="4646930"/>
            <wp:effectExtent l="0" t="0" r="0" b="127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4646930"/>
                    </a:xfrm>
                    <a:prstGeom prst="rect">
                      <a:avLst/>
                    </a:prstGeom>
                  </pic:spPr>
                </pic:pic>
              </a:graphicData>
            </a:graphic>
          </wp:inline>
        </w:drawing>
      </w:r>
    </w:p>
    <w:p w14:paraId="6D5C5BF3" w14:textId="1AB835FA" w:rsidR="00BA7136" w:rsidRDefault="006E5A3E" w:rsidP="002F49BF">
      <w:pPr>
        <w:pStyle w:val="Figurecaption"/>
      </w:pPr>
      <w:r w:rsidRPr="006E5A3E">
        <w:rPr>
          <w:b/>
          <w:bCs/>
        </w:rPr>
        <w:t>FIGURE 3.</w:t>
      </w:r>
      <w:r>
        <w:t xml:space="preserve"> </w:t>
      </w:r>
      <w:r w:rsidR="00BA7136">
        <w:t>Indicators based on purse-seine catch-per-set</w:t>
      </w:r>
      <w:r w:rsidR="00CF7366">
        <w:t>, 2000-</w:t>
      </w:r>
      <w:r w:rsidR="008D406A">
        <w:t>2021</w:t>
      </w:r>
      <w:r w:rsidR="00BA7136">
        <w:t>.</w:t>
      </w:r>
      <w:r w:rsidR="000904DE" w:rsidRPr="000904DE">
        <w:t xml:space="preserve"> </w:t>
      </w:r>
      <w:r w:rsidR="00B24E72">
        <w:t>The r</w:t>
      </w:r>
      <w:r w:rsidR="005F4A3C">
        <w:t>ed dots are the bias-adjusted values fo</w:t>
      </w:r>
      <w:r w:rsidR="00F238C5">
        <w:t xml:space="preserve">r OBJ catches in </w:t>
      </w:r>
      <w:r w:rsidR="005F4A3C">
        <w:t>the two COVID</w:t>
      </w:r>
      <w:r w:rsidR="00D87B61">
        <w:t>-19</w:t>
      </w:r>
      <w:r w:rsidR="005F4A3C">
        <w:t xml:space="preserve"> years</w:t>
      </w:r>
      <w:r w:rsidR="00C8550B">
        <w:t xml:space="preserve"> (</w:t>
      </w:r>
      <w:r w:rsidR="00761D8C">
        <w:t xml:space="preserve">see </w:t>
      </w:r>
      <w:r w:rsidR="00C8550B" w:rsidRPr="00BF57EE">
        <w:t>SAC-13-05</w:t>
      </w:r>
      <w:r w:rsidR="00C8550B">
        <w:t>)</w:t>
      </w:r>
      <w:r w:rsidR="00761D8C" w:rsidRPr="00BF57EE">
        <w:t>.</w:t>
      </w:r>
      <w:r w:rsidR="00CF4DCB">
        <w:t xml:space="preserve"> The red</w:t>
      </w:r>
      <w:r w:rsidR="00CF4DCB" w:rsidRPr="00CF4DCB">
        <w:t xml:space="preserve"> </w:t>
      </w:r>
      <w:r w:rsidR="000B4247">
        <w:t>dashed</w:t>
      </w:r>
      <w:r w:rsidR="00CF4DCB">
        <w:t xml:space="preserve"> lines mark the </w:t>
      </w:r>
      <w:r w:rsidR="00CF4DCB" w:rsidRPr="00977882">
        <w:rPr>
          <w:i/>
          <w:iCs/>
        </w:rPr>
        <w:t>status quo</w:t>
      </w:r>
      <w:r w:rsidR="00CF4DCB">
        <w:t xml:space="preserve"> </w:t>
      </w:r>
      <w:r w:rsidR="00E85223">
        <w:t>reference</w:t>
      </w:r>
      <w:r w:rsidR="00CF4DCB">
        <w:t xml:space="preserve"> levels</w:t>
      </w:r>
      <w:r w:rsidR="00E757CD">
        <w:t xml:space="preserve"> (average condition</w:t>
      </w:r>
      <w:r w:rsidR="000B4247">
        <w:t>s</w:t>
      </w:r>
      <w:r w:rsidR="00E757CD">
        <w:t xml:space="preserve"> in 2017-2019)</w:t>
      </w:r>
      <w:r w:rsidR="00BA7136">
        <w:t>.</w:t>
      </w:r>
    </w:p>
    <w:p w14:paraId="0B407942" w14:textId="5F6637BB" w:rsidR="00BA7136" w:rsidRPr="00A619A9" w:rsidRDefault="00FB73B3" w:rsidP="00BA7136">
      <w:pPr>
        <w:rPr>
          <w:lang w:val="es-ES"/>
        </w:rPr>
      </w:pPr>
      <w:r w:rsidRPr="00A619A9">
        <w:rPr>
          <w:b/>
          <w:bCs/>
          <w:lang w:val="es-ES"/>
        </w:rPr>
        <w:t>FIGURA 3.</w:t>
      </w:r>
      <w:r w:rsidRPr="00A619A9">
        <w:rPr>
          <w:lang w:val="es-ES"/>
        </w:rPr>
        <w:t xml:space="preserve"> Indicadores basados en </w:t>
      </w:r>
      <w:r>
        <w:rPr>
          <w:lang w:val="es-ES"/>
        </w:rPr>
        <w:t>captura por lance cer</w:t>
      </w:r>
      <w:r w:rsidR="004667C4">
        <w:rPr>
          <w:lang w:val="es-ES"/>
        </w:rPr>
        <w:t>quer</w:t>
      </w:r>
      <w:r>
        <w:rPr>
          <w:lang w:val="es-ES"/>
        </w:rPr>
        <w:t>o</w:t>
      </w:r>
      <w:r w:rsidR="00CF7366" w:rsidRPr="00760E89">
        <w:rPr>
          <w:lang w:val="es-ES"/>
        </w:rPr>
        <w:t>, 2000-</w:t>
      </w:r>
      <w:r w:rsidR="008D406A">
        <w:rPr>
          <w:lang w:val="es-ES"/>
        </w:rPr>
        <w:t>2021</w:t>
      </w:r>
      <w:r>
        <w:rPr>
          <w:lang w:val="es-ES"/>
        </w:rPr>
        <w:t xml:space="preserve">. </w:t>
      </w:r>
      <w:r w:rsidR="00545343" w:rsidRPr="00EF0F9B">
        <w:rPr>
          <w:lang w:val="es-ES"/>
        </w:rPr>
        <w:t>Los puntos rojos son los valores ajustados al sesgo para las capturas OBJ en los dos años</w:t>
      </w:r>
      <w:r w:rsidR="00545343">
        <w:rPr>
          <w:lang w:val="es-ES"/>
        </w:rPr>
        <w:t xml:space="preserve"> de</w:t>
      </w:r>
      <w:r w:rsidR="00545343" w:rsidRPr="00EF0F9B">
        <w:rPr>
          <w:lang w:val="es-ES"/>
        </w:rPr>
        <w:t xml:space="preserve"> COVID-19 </w:t>
      </w:r>
      <w:r w:rsidR="00545343">
        <w:rPr>
          <w:lang w:val="es-ES"/>
        </w:rPr>
        <w:t xml:space="preserve">(ver SAC-13-05). </w:t>
      </w:r>
      <w:r w:rsidR="00545343" w:rsidRPr="00EF0F9B">
        <w:rPr>
          <w:lang w:val="es-ES"/>
        </w:rPr>
        <w:t xml:space="preserve">Las líneas </w:t>
      </w:r>
      <w:r w:rsidR="00B420A5" w:rsidRPr="00BF57EE">
        <w:rPr>
          <w:lang w:val="es-ES"/>
        </w:rPr>
        <w:t>discontinuas</w:t>
      </w:r>
      <w:r w:rsidR="00545343" w:rsidRPr="00EF0F9B">
        <w:rPr>
          <w:lang w:val="es-ES"/>
        </w:rPr>
        <w:t xml:space="preserve"> rojas marcan los niveles de </w:t>
      </w:r>
      <w:r w:rsidR="00545343">
        <w:rPr>
          <w:lang w:val="es-ES"/>
        </w:rPr>
        <w:t xml:space="preserve">referencia de </w:t>
      </w:r>
      <w:r w:rsidR="00545343" w:rsidRPr="007964A4">
        <w:rPr>
          <w:i/>
          <w:lang w:val="es-ES"/>
        </w:rPr>
        <w:t>statu quo</w:t>
      </w:r>
      <w:r w:rsidR="00E757CD">
        <w:rPr>
          <w:i/>
          <w:lang w:val="es-ES"/>
        </w:rPr>
        <w:t xml:space="preserve"> </w:t>
      </w:r>
      <w:r w:rsidR="00E757CD">
        <w:rPr>
          <w:lang w:val="es-ES"/>
        </w:rPr>
        <w:t>(</w:t>
      </w:r>
      <w:r w:rsidR="00E757CD" w:rsidRPr="00BF57EE">
        <w:rPr>
          <w:lang w:val="es-ES"/>
        </w:rPr>
        <w:t>condici</w:t>
      </w:r>
      <w:r w:rsidR="00B420A5" w:rsidRPr="00BF57EE">
        <w:rPr>
          <w:lang w:val="es-ES"/>
        </w:rPr>
        <w:t>o</w:t>
      </w:r>
      <w:r w:rsidR="00E757CD" w:rsidRPr="00BF57EE">
        <w:rPr>
          <w:lang w:val="es-ES"/>
        </w:rPr>
        <w:t>n</w:t>
      </w:r>
      <w:r w:rsidR="00B420A5" w:rsidRPr="00BF57EE">
        <w:rPr>
          <w:lang w:val="es-ES"/>
        </w:rPr>
        <w:t>es</w:t>
      </w:r>
      <w:r w:rsidR="00E757CD">
        <w:rPr>
          <w:lang w:val="es-ES"/>
        </w:rPr>
        <w:t xml:space="preserve"> promedio en 2017-2019)</w:t>
      </w:r>
      <w:r w:rsidR="00545343">
        <w:rPr>
          <w:lang w:val="es-ES"/>
        </w:rPr>
        <w:t>.</w:t>
      </w:r>
    </w:p>
    <w:p w14:paraId="437895BE" w14:textId="08D0CBD9" w:rsidR="00BA7136" w:rsidRDefault="001223D0" w:rsidP="002F49BF">
      <w:pPr>
        <w:pStyle w:val="Figure"/>
      </w:pPr>
      <w:r>
        <w:rPr>
          <w:lang w:val="es-MX" w:eastAsia="es-MX"/>
        </w:rPr>
        <w:lastRenderedPageBreak/>
        <w:drawing>
          <wp:inline distT="0" distB="0" distL="0" distR="0" wp14:anchorId="7B145C71" wp14:editId="330FB994">
            <wp:extent cx="5943600" cy="463613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4636135"/>
                    </a:xfrm>
                    <a:prstGeom prst="rect">
                      <a:avLst/>
                    </a:prstGeom>
                  </pic:spPr>
                </pic:pic>
              </a:graphicData>
            </a:graphic>
          </wp:inline>
        </w:drawing>
      </w:r>
    </w:p>
    <w:p w14:paraId="04157FC8" w14:textId="6F74F90B" w:rsidR="0060745C" w:rsidRPr="0060745C" w:rsidRDefault="006E5A3E" w:rsidP="0060745C">
      <w:pPr>
        <w:pStyle w:val="Figurecaption"/>
      </w:pPr>
      <w:r w:rsidRPr="006E5A3E">
        <w:rPr>
          <w:b/>
          <w:bCs/>
        </w:rPr>
        <w:t>FIGURE 4.</w:t>
      </w:r>
      <w:r>
        <w:t xml:space="preserve"> </w:t>
      </w:r>
      <w:r w:rsidR="00BA7136">
        <w:t xml:space="preserve">Indicators based on </w:t>
      </w:r>
      <w:r w:rsidR="00C47A8A">
        <w:t xml:space="preserve">average </w:t>
      </w:r>
      <w:r w:rsidR="00BA7136">
        <w:t>length</w:t>
      </w:r>
      <w:r w:rsidR="00C47A8A">
        <w:t xml:space="preserve"> of fish in the purse-seine catch</w:t>
      </w:r>
      <w:r w:rsidR="00CB44D3">
        <w:t>, 2000-</w:t>
      </w:r>
      <w:r w:rsidR="008D406A">
        <w:t>2021</w:t>
      </w:r>
      <w:r w:rsidR="00BA7136">
        <w:t xml:space="preserve">. The y-axis limits differ from the figures for the other indicators to accentuate the changes because </w:t>
      </w:r>
      <w:r w:rsidR="00C47A8A">
        <w:t xml:space="preserve">average </w:t>
      </w:r>
      <w:r w:rsidR="00BA7136">
        <w:t xml:space="preserve">length is less sensitive to fishing mortality. </w:t>
      </w:r>
    </w:p>
    <w:p w14:paraId="1993FD1B" w14:textId="40E42913" w:rsidR="00FB73B3" w:rsidRPr="00A619A9" w:rsidRDefault="00FB73B3" w:rsidP="002F49BF">
      <w:pPr>
        <w:pStyle w:val="Figurecaption"/>
        <w:rPr>
          <w:lang w:val="es-ES"/>
        </w:rPr>
      </w:pPr>
      <w:r w:rsidRPr="00A619A9">
        <w:rPr>
          <w:b/>
          <w:bCs/>
          <w:lang w:val="es-ES"/>
        </w:rPr>
        <w:t>FIGURA 4.</w:t>
      </w:r>
      <w:r w:rsidRPr="00A619A9">
        <w:rPr>
          <w:lang w:val="es-ES"/>
        </w:rPr>
        <w:t xml:space="preserve"> I</w:t>
      </w:r>
      <w:r w:rsidR="0029536C" w:rsidRPr="00A619A9">
        <w:rPr>
          <w:lang w:val="es-ES"/>
        </w:rPr>
        <w:t>ndicadores basados en l</w:t>
      </w:r>
      <w:r w:rsidR="0029536C">
        <w:rPr>
          <w:lang w:val="es-ES"/>
        </w:rPr>
        <w:t xml:space="preserve">a talla promedio </w:t>
      </w:r>
      <w:r w:rsidR="00A568E5" w:rsidRPr="00BF57EE">
        <w:rPr>
          <w:lang w:val="es-ES"/>
        </w:rPr>
        <w:t>de</w:t>
      </w:r>
      <w:r w:rsidR="00A568E5">
        <w:rPr>
          <w:lang w:val="es-ES"/>
        </w:rPr>
        <w:t xml:space="preserve"> los peces</w:t>
      </w:r>
      <w:r w:rsidR="00C47A8A">
        <w:rPr>
          <w:lang w:val="es-ES"/>
        </w:rPr>
        <w:t xml:space="preserve"> en la captura </w:t>
      </w:r>
      <w:r w:rsidR="0029536C">
        <w:rPr>
          <w:lang w:val="es-ES"/>
        </w:rPr>
        <w:t>cer</w:t>
      </w:r>
      <w:r w:rsidR="00C47A8A">
        <w:rPr>
          <w:lang w:val="es-ES"/>
        </w:rPr>
        <w:t>quera</w:t>
      </w:r>
      <w:r w:rsidR="00CF7366" w:rsidRPr="00760E89">
        <w:rPr>
          <w:lang w:val="es-ES"/>
        </w:rPr>
        <w:t>, 2000-</w:t>
      </w:r>
      <w:r w:rsidR="008D406A">
        <w:rPr>
          <w:lang w:val="es-ES"/>
        </w:rPr>
        <w:t>2021</w:t>
      </w:r>
      <w:r w:rsidR="0029536C">
        <w:rPr>
          <w:lang w:val="es-ES"/>
        </w:rPr>
        <w:t xml:space="preserve">. </w:t>
      </w:r>
      <w:r w:rsidR="00583B42">
        <w:rPr>
          <w:lang w:val="es-ES"/>
        </w:rPr>
        <w:t xml:space="preserve">Los límites del eje </w:t>
      </w:r>
      <w:r w:rsidR="00036D8F">
        <w:rPr>
          <w:lang w:val="es-ES"/>
        </w:rPr>
        <w:t>“</w:t>
      </w:r>
      <w:r w:rsidR="00583B42">
        <w:rPr>
          <w:lang w:val="es-ES"/>
        </w:rPr>
        <w:t>y</w:t>
      </w:r>
      <w:r w:rsidR="00036D8F">
        <w:rPr>
          <w:lang w:val="es-ES"/>
        </w:rPr>
        <w:t>”</w:t>
      </w:r>
      <w:r w:rsidR="00583B42">
        <w:rPr>
          <w:lang w:val="es-ES"/>
        </w:rPr>
        <w:t xml:space="preserve"> </w:t>
      </w:r>
      <w:r w:rsidR="006548D0">
        <w:rPr>
          <w:lang w:val="es-ES"/>
        </w:rPr>
        <w:t xml:space="preserve">difieren de </w:t>
      </w:r>
      <w:r w:rsidR="006E2DAA">
        <w:rPr>
          <w:lang w:val="es-ES"/>
        </w:rPr>
        <w:t xml:space="preserve">las </w:t>
      </w:r>
      <w:r w:rsidR="00B111FC">
        <w:rPr>
          <w:lang w:val="es-ES"/>
        </w:rPr>
        <w:t>figuras de los otros indicadores para acentu</w:t>
      </w:r>
      <w:r w:rsidR="005B6AAE">
        <w:rPr>
          <w:lang w:val="es-ES"/>
        </w:rPr>
        <w:t>ar</w:t>
      </w:r>
      <w:r w:rsidR="00B111FC">
        <w:rPr>
          <w:lang w:val="es-ES"/>
        </w:rPr>
        <w:t xml:space="preserve"> los cambios</w:t>
      </w:r>
      <w:r w:rsidR="003D59B9">
        <w:rPr>
          <w:lang w:val="es-ES"/>
        </w:rPr>
        <w:t xml:space="preserve"> ya que la talla promedio es menos sensible a la mortalidad por pesca. </w:t>
      </w:r>
    </w:p>
    <w:p w14:paraId="47D3C265" w14:textId="77777777" w:rsidR="00BA7136" w:rsidRPr="00A619A9" w:rsidRDefault="00BA7136" w:rsidP="00BA7136">
      <w:pPr>
        <w:rPr>
          <w:lang w:val="es-ES"/>
        </w:rPr>
      </w:pPr>
      <w:r w:rsidRPr="00A619A9">
        <w:rPr>
          <w:lang w:val="es-ES"/>
        </w:rPr>
        <w:br w:type="page"/>
      </w:r>
    </w:p>
    <w:p w14:paraId="22376ABD" w14:textId="3FFC2B22" w:rsidR="00BA7136" w:rsidRDefault="00D81F70" w:rsidP="00A65787">
      <w:pPr>
        <w:jc w:val="center"/>
      </w:pPr>
      <w:r>
        <w:rPr>
          <w:noProof/>
          <w:lang w:val="es-MX" w:eastAsia="es-MX"/>
        </w:rPr>
        <w:lastRenderedPageBreak/>
        <w:drawing>
          <wp:inline distT="0" distB="0" distL="0" distR="0" wp14:anchorId="480F941D" wp14:editId="0434B5F3">
            <wp:extent cx="5943600" cy="5555615"/>
            <wp:effectExtent l="0" t="0" r="0" b="6985"/>
            <wp:docPr id="16" name="Picture 16"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hist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5555615"/>
                    </a:xfrm>
                    <a:prstGeom prst="rect">
                      <a:avLst/>
                    </a:prstGeom>
                  </pic:spPr>
                </pic:pic>
              </a:graphicData>
            </a:graphic>
          </wp:inline>
        </w:drawing>
      </w:r>
    </w:p>
    <w:p w14:paraId="75C4474E" w14:textId="3E2882EC" w:rsidR="00727AFB" w:rsidRPr="00727AFB" w:rsidRDefault="00D72D09" w:rsidP="00727AFB">
      <w:pPr>
        <w:pStyle w:val="Figurecaption"/>
      </w:pPr>
      <w:r w:rsidRPr="006E5A3E">
        <w:rPr>
          <w:b/>
          <w:bCs/>
        </w:rPr>
        <w:t>FIGURE 5.</w:t>
      </w:r>
      <w:r>
        <w:t xml:space="preserve"> Indicator</w:t>
      </w:r>
      <w:r w:rsidR="00115BDC">
        <w:t>s</w:t>
      </w:r>
      <w:r>
        <w:t xml:space="preserve"> based on spatio-temporal modelling of catch-per-day-fished </w:t>
      </w:r>
      <w:r w:rsidR="00D0345C" w:rsidRPr="00BF57EE">
        <w:t xml:space="preserve">and length compositions </w:t>
      </w:r>
      <w:r>
        <w:t>for the purse-seine fishery on yellowfin associated with dolphins</w:t>
      </w:r>
      <w:r w:rsidR="00760E89">
        <w:t>, 2000-</w:t>
      </w:r>
      <w:r w:rsidR="008D406A">
        <w:t>2021</w:t>
      </w:r>
      <w:r>
        <w:t xml:space="preserve">. </w:t>
      </w:r>
    </w:p>
    <w:p w14:paraId="02C16807" w14:textId="591FD47C" w:rsidR="003D59B9" w:rsidRPr="00A619A9" w:rsidRDefault="003D59B9" w:rsidP="00D72D09">
      <w:pPr>
        <w:pStyle w:val="Figurecaption"/>
        <w:rPr>
          <w:lang w:val="es-ES"/>
        </w:rPr>
      </w:pPr>
      <w:r w:rsidRPr="00A619A9">
        <w:rPr>
          <w:b/>
          <w:bCs/>
          <w:lang w:val="es-ES"/>
        </w:rPr>
        <w:t>FIGURA 5.</w:t>
      </w:r>
      <w:r w:rsidRPr="00A619A9">
        <w:rPr>
          <w:lang w:val="es-ES"/>
        </w:rPr>
        <w:t xml:space="preserve"> Indicador</w:t>
      </w:r>
      <w:r w:rsidR="00115BDC">
        <w:rPr>
          <w:lang w:val="es-ES"/>
        </w:rPr>
        <w:t>es</w:t>
      </w:r>
      <w:r w:rsidRPr="00A619A9">
        <w:rPr>
          <w:lang w:val="es-ES"/>
        </w:rPr>
        <w:t xml:space="preserve"> basado</w:t>
      </w:r>
      <w:r w:rsidR="00115BDC">
        <w:rPr>
          <w:lang w:val="es-ES"/>
        </w:rPr>
        <w:t>s</w:t>
      </w:r>
      <w:r w:rsidRPr="00A619A9">
        <w:rPr>
          <w:lang w:val="es-ES"/>
        </w:rPr>
        <w:t xml:space="preserve"> en e</w:t>
      </w:r>
      <w:r>
        <w:rPr>
          <w:lang w:val="es-ES"/>
        </w:rPr>
        <w:t xml:space="preserve">l modelado espaciotemporal de la captura por </w:t>
      </w:r>
      <w:r w:rsidR="008A0E2D">
        <w:rPr>
          <w:lang w:val="es-ES"/>
        </w:rPr>
        <w:t xml:space="preserve">día de pesca </w:t>
      </w:r>
      <w:r w:rsidR="009E43C1" w:rsidRPr="00BF57EE">
        <w:rPr>
          <w:lang w:val="es-ES"/>
        </w:rPr>
        <w:t>y composiciones por talla</w:t>
      </w:r>
      <w:r w:rsidR="008A0E2D" w:rsidRPr="00BF57EE">
        <w:rPr>
          <w:lang w:val="es-ES"/>
        </w:rPr>
        <w:t xml:space="preserve"> </w:t>
      </w:r>
      <w:r w:rsidR="008A0E2D">
        <w:rPr>
          <w:lang w:val="es-ES"/>
        </w:rPr>
        <w:t xml:space="preserve">para la pesquería cerquera de aleta amarilla </w:t>
      </w:r>
      <w:r w:rsidR="008A0E2D" w:rsidRPr="00BF57EE">
        <w:rPr>
          <w:lang w:val="es-ES"/>
        </w:rPr>
        <w:t>asociad</w:t>
      </w:r>
      <w:r w:rsidR="00A849EE" w:rsidRPr="00BF57EE">
        <w:rPr>
          <w:lang w:val="es-ES"/>
        </w:rPr>
        <w:t>a</w:t>
      </w:r>
      <w:r w:rsidR="008A0E2D">
        <w:rPr>
          <w:lang w:val="es-ES"/>
        </w:rPr>
        <w:t xml:space="preserve"> a delfines</w:t>
      </w:r>
      <w:r w:rsidR="00760E89" w:rsidRPr="00760E89">
        <w:rPr>
          <w:lang w:val="es-ES"/>
        </w:rPr>
        <w:t>, 2000-</w:t>
      </w:r>
      <w:r w:rsidR="008D406A">
        <w:rPr>
          <w:lang w:val="es-ES"/>
        </w:rPr>
        <w:t>2021</w:t>
      </w:r>
      <w:r w:rsidR="008A0E2D">
        <w:rPr>
          <w:lang w:val="es-ES"/>
        </w:rPr>
        <w:t xml:space="preserve">. </w:t>
      </w:r>
    </w:p>
    <w:p w14:paraId="1240A98E" w14:textId="77777777" w:rsidR="00D72D09" w:rsidRPr="00A619A9" w:rsidRDefault="00D72D09" w:rsidP="00BA7136">
      <w:pPr>
        <w:rPr>
          <w:lang w:val="es-ES"/>
        </w:rPr>
      </w:pPr>
    </w:p>
    <w:p w14:paraId="4306A954" w14:textId="4D28FF06" w:rsidR="00BA7136" w:rsidRDefault="00C1667A" w:rsidP="002F49BF">
      <w:pPr>
        <w:pStyle w:val="Figure"/>
      </w:pPr>
      <w:r>
        <w:rPr>
          <w:lang w:val="es-MX" w:eastAsia="es-MX"/>
        </w:rPr>
        <w:lastRenderedPageBreak/>
        <w:drawing>
          <wp:inline distT="0" distB="0" distL="0" distR="0" wp14:anchorId="68F57C8C" wp14:editId="3A5E4299">
            <wp:extent cx="5943600" cy="3695065"/>
            <wp:effectExtent l="0" t="0" r="0" b="63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3695065"/>
                    </a:xfrm>
                    <a:prstGeom prst="rect">
                      <a:avLst/>
                    </a:prstGeom>
                  </pic:spPr>
                </pic:pic>
              </a:graphicData>
            </a:graphic>
          </wp:inline>
        </w:drawing>
      </w:r>
    </w:p>
    <w:p w14:paraId="719ADF18" w14:textId="10C452FC" w:rsidR="00BA7136" w:rsidRDefault="006E5A3E" w:rsidP="002F49BF">
      <w:pPr>
        <w:pStyle w:val="Figurecaption"/>
      </w:pPr>
      <w:r w:rsidRPr="006E5A3E">
        <w:rPr>
          <w:b/>
          <w:bCs/>
        </w:rPr>
        <w:t>FIGURE 6.</w:t>
      </w:r>
      <w:r>
        <w:t xml:space="preserve"> </w:t>
      </w:r>
      <w:r w:rsidR="00BA7136">
        <w:t>Indicators based on longline catch and effort data</w:t>
      </w:r>
      <w:r w:rsidR="00760E89">
        <w:t xml:space="preserve">, </w:t>
      </w:r>
      <w:r w:rsidR="00760E89" w:rsidRPr="00BF57EE">
        <w:t>200</w:t>
      </w:r>
      <w:r w:rsidR="00D87B61" w:rsidRPr="00BF57EE">
        <w:t>0</w:t>
      </w:r>
      <w:r w:rsidR="00760E89" w:rsidRPr="00BF57EE">
        <w:t>-202</w:t>
      </w:r>
      <w:r w:rsidR="00D87B61" w:rsidRPr="00BF57EE">
        <w:t>1</w:t>
      </w:r>
      <w:r w:rsidR="00E63E27" w:rsidRPr="00BF57EE">
        <w:t xml:space="preserve"> </w:t>
      </w:r>
      <w:r w:rsidR="00E63E27">
        <w:t>(</w:t>
      </w:r>
      <w:r w:rsidR="00862398">
        <w:t xml:space="preserve">data for </w:t>
      </w:r>
      <w:r w:rsidR="00D87B61">
        <w:t xml:space="preserve">2021 </w:t>
      </w:r>
      <w:r w:rsidR="00127C37">
        <w:t>only</w:t>
      </w:r>
      <w:r w:rsidR="00862398">
        <w:t xml:space="preserve"> included </w:t>
      </w:r>
      <w:r w:rsidR="00127C37">
        <w:t xml:space="preserve">for </w:t>
      </w:r>
      <w:r w:rsidR="00D86376">
        <w:t>bigeye tuna</w:t>
      </w:r>
      <w:r w:rsidR="00127C37">
        <w:t xml:space="preserve"> from the montly reports</w:t>
      </w:r>
      <w:r w:rsidR="00E63E27">
        <w:t>)</w:t>
      </w:r>
      <w:r w:rsidR="00BA7136">
        <w:t xml:space="preserve">. </w:t>
      </w:r>
    </w:p>
    <w:p w14:paraId="5D6D84EB" w14:textId="20CF0DA6" w:rsidR="00BA7136" w:rsidRPr="00A619A9" w:rsidRDefault="008A0E2D" w:rsidP="00BA7136">
      <w:pPr>
        <w:rPr>
          <w:lang w:val="es-ES"/>
        </w:rPr>
      </w:pPr>
      <w:r w:rsidRPr="00A619A9">
        <w:rPr>
          <w:b/>
          <w:bCs/>
          <w:lang w:val="es-ES"/>
        </w:rPr>
        <w:t>FIGURA 6.</w:t>
      </w:r>
      <w:r w:rsidRPr="00A619A9">
        <w:rPr>
          <w:lang w:val="es-ES"/>
        </w:rPr>
        <w:t xml:space="preserve"> Indicadores basados en </w:t>
      </w:r>
      <w:r w:rsidR="00807BFC">
        <w:rPr>
          <w:lang w:val="es-ES"/>
        </w:rPr>
        <w:t xml:space="preserve">datos de </w:t>
      </w:r>
      <w:r>
        <w:rPr>
          <w:lang w:val="es-ES"/>
        </w:rPr>
        <w:t>captura</w:t>
      </w:r>
      <w:r w:rsidR="00807BFC">
        <w:rPr>
          <w:lang w:val="es-ES"/>
        </w:rPr>
        <w:t xml:space="preserve"> y esfuerzo de palangre</w:t>
      </w:r>
      <w:r w:rsidR="00760E89" w:rsidRPr="00760E89">
        <w:rPr>
          <w:lang w:val="es-ES"/>
        </w:rPr>
        <w:t xml:space="preserve">, </w:t>
      </w:r>
      <w:r w:rsidR="0026710C" w:rsidRPr="00BF57EE">
        <w:rPr>
          <w:lang w:val="es-ES"/>
        </w:rPr>
        <w:t>2000</w:t>
      </w:r>
      <w:r w:rsidR="00760E89" w:rsidRPr="00BF57EE">
        <w:rPr>
          <w:lang w:val="es-ES"/>
        </w:rPr>
        <w:t>-</w:t>
      </w:r>
      <w:r w:rsidR="0026710C" w:rsidRPr="00760E89">
        <w:rPr>
          <w:lang w:val="es-ES"/>
        </w:rPr>
        <w:t>202</w:t>
      </w:r>
      <w:r w:rsidR="0026710C">
        <w:rPr>
          <w:lang w:val="es-ES"/>
        </w:rPr>
        <w:t xml:space="preserve">1 </w:t>
      </w:r>
      <w:r w:rsidR="00407066">
        <w:rPr>
          <w:lang w:val="es-ES"/>
        </w:rPr>
        <w:t xml:space="preserve">(los datos de </w:t>
      </w:r>
      <w:r w:rsidR="0026710C">
        <w:rPr>
          <w:lang w:val="es-ES"/>
        </w:rPr>
        <w:t xml:space="preserve">2021 </w:t>
      </w:r>
      <w:r w:rsidR="004D2B82">
        <w:rPr>
          <w:lang w:val="es-ES"/>
        </w:rPr>
        <w:t xml:space="preserve">solo se incluyen </w:t>
      </w:r>
      <w:r w:rsidR="003479A7">
        <w:rPr>
          <w:lang w:val="es-ES"/>
        </w:rPr>
        <w:t xml:space="preserve">para </w:t>
      </w:r>
      <w:r w:rsidR="001F10B6">
        <w:rPr>
          <w:lang w:val="es-ES"/>
        </w:rPr>
        <w:t>atún patudo</w:t>
      </w:r>
      <w:r w:rsidR="003479A7" w:rsidRPr="00BF57EE">
        <w:rPr>
          <w:lang w:val="es-ES"/>
        </w:rPr>
        <w:t xml:space="preserve">, </w:t>
      </w:r>
      <w:r w:rsidR="009E43C1" w:rsidRPr="00BF57EE">
        <w:rPr>
          <w:lang w:val="es-ES"/>
        </w:rPr>
        <w:t>obtenidos</w:t>
      </w:r>
      <w:r w:rsidR="003479A7">
        <w:rPr>
          <w:lang w:val="es-ES"/>
        </w:rPr>
        <w:t xml:space="preserve"> de los informes mensuales</w:t>
      </w:r>
      <w:r w:rsidR="009E43C1" w:rsidRPr="00BF57EE">
        <w:rPr>
          <w:lang w:val="es-ES"/>
        </w:rPr>
        <w:t>)</w:t>
      </w:r>
      <w:r w:rsidR="00545343" w:rsidRPr="00BF57EE">
        <w:rPr>
          <w:lang w:val="es-ES"/>
        </w:rPr>
        <w:t>.</w:t>
      </w:r>
    </w:p>
    <w:p w14:paraId="4FA438BD" w14:textId="16D9A7A4" w:rsidR="00BA7136" w:rsidRPr="00BD205E" w:rsidRDefault="00C1667A" w:rsidP="002F49BF">
      <w:pPr>
        <w:pStyle w:val="Figure"/>
        <w:rPr>
          <w:lang w:val="es-ES"/>
        </w:rPr>
      </w:pPr>
      <w:r>
        <w:rPr>
          <w:lang w:val="es-MX" w:eastAsia="es-MX"/>
        </w:rPr>
        <w:lastRenderedPageBreak/>
        <w:drawing>
          <wp:inline distT="0" distB="0" distL="0" distR="0" wp14:anchorId="2FBA8AF8" wp14:editId="773BF132">
            <wp:extent cx="5943600" cy="413893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4138930"/>
                    </a:xfrm>
                    <a:prstGeom prst="rect">
                      <a:avLst/>
                    </a:prstGeom>
                  </pic:spPr>
                </pic:pic>
              </a:graphicData>
            </a:graphic>
          </wp:inline>
        </w:drawing>
      </w:r>
    </w:p>
    <w:p w14:paraId="1F091328" w14:textId="52BF1AEE" w:rsidR="00BA7136" w:rsidRDefault="006E5A3E" w:rsidP="005F69E5">
      <w:pPr>
        <w:pStyle w:val="Figurecaption"/>
      </w:pPr>
      <w:r w:rsidRPr="006E5A3E">
        <w:rPr>
          <w:b/>
          <w:bCs/>
        </w:rPr>
        <w:t>FIGURE 7.</w:t>
      </w:r>
      <w:r>
        <w:t xml:space="preserve"> </w:t>
      </w:r>
      <w:r w:rsidR="00BA7136">
        <w:t>Indicators based on spatio-temporal modelling of longline data</w:t>
      </w:r>
      <w:r w:rsidR="00760E89">
        <w:t>, 2000-</w:t>
      </w:r>
      <w:r w:rsidR="008D406A">
        <w:t>2021</w:t>
      </w:r>
      <w:r w:rsidR="00BA7136">
        <w:t xml:space="preserve">. The y-axis limits for average length differ from the figures for the other indicators to accentuate the changes because </w:t>
      </w:r>
      <w:r w:rsidR="00BD63B1">
        <w:t xml:space="preserve">average </w:t>
      </w:r>
      <w:r w:rsidR="00BA7136">
        <w:t xml:space="preserve">length is less sensitive to fishing mortality. </w:t>
      </w:r>
    </w:p>
    <w:p w14:paraId="3C972DB3" w14:textId="0879013E" w:rsidR="00C22289" w:rsidRPr="00A619A9" w:rsidRDefault="00E67D84" w:rsidP="00C22289">
      <w:pPr>
        <w:pStyle w:val="Figurecaption"/>
        <w:rPr>
          <w:lang w:val="es-ES"/>
        </w:rPr>
      </w:pPr>
      <w:r w:rsidRPr="00A619A9">
        <w:rPr>
          <w:b/>
          <w:bCs/>
          <w:lang w:val="es-ES"/>
        </w:rPr>
        <w:t>FIGURA 7.</w:t>
      </w:r>
      <w:r w:rsidRPr="00A619A9">
        <w:rPr>
          <w:lang w:val="es-ES"/>
        </w:rPr>
        <w:t xml:space="preserve"> Indicadores basados en </w:t>
      </w:r>
      <w:r w:rsidR="00665634" w:rsidRPr="00A619A9">
        <w:rPr>
          <w:lang w:val="es-ES"/>
        </w:rPr>
        <w:t>el m</w:t>
      </w:r>
      <w:r w:rsidR="00665634">
        <w:rPr>
          <w:lang w:val="es-ES"/>
        </w:rPr>
        <w:t>odelado espaciotemporal de datos de palangre</w:t>
      </w:r>
      <w:r w:rsidR="00760E89" w:rsidRPr="00E624EE">
        <w:rPr>
          <w:lang w:val="es-ES"/>
        </w:rPr>
        <w:t>, 2000-</w:t>
      </w:r>
      <w:r w:rsidR="008D406A">
        <w:rPr>
          <w:lang w:val="es-ES"/>
        </w:rPr>
        <w:t>2021</w:t>
      </w:r>
      <w:r w:rsidR="00665634">
        <w:rPr>
          <w:lang w:val="es-ES"/>
        </w:rPr>
        <w:t xml:space="preserve">. </w:t>
      </w:r>
      <w:r w:rsidR="00EF0F26">
        <w:rPr>
          <w:lang w:val="es-ES"/>
        </w:rPr>
        <w:t xml:space="preserve">Los límites del eje </w:t>
      </w:r>
      <w:r w:rsidR="00564892">
        <w:rPr>
          <w:lang w:val="es-ES"/>
        </w:rPr>
        <w:t>“</w:t>
      </w:r>
      <w:r w:rsidR="00EF0F26">
        <w:rPr>
          <w:lang w:val="es-ES"/>
        </w:rPr>
        <w:t>y</w:t>
      </w:r>
      <w:r w:rsidR="00564892">
        <w:rPr>
          <w:lang w:val="es-ES"/>
        </w:rPr>
        <w:t>”</w:t>
      </w:r>
      <w:r w:rsidR="002B7B06">
        <w:rPr>
          <w:lang w:val="es-ES"/>
        </w:rPr>
        <w:t xml:space="preserve"> para la talla promedio</w:t>
      </w:r>
      <w:r w:rsidR="00EF0F26">
        <w:rPr>
          <w:lang w:val="es-ES"/>
        </w:rPr>
        <w:t xml:space="preserve"> difieren de las figuras de los otros indicadores para acentu</w:t>
      </w:r>
      <w:r w:rsidR="002B7B06">
        <w:rPr>
          <w:lang w:val="es-ES"/>
        </w:rPr>
        <w:t xml:space="preserve">ar </w:t>
      </w:r>
      <w:r w:rsidR="00EF0F26">
        <w:rPr>
          <w:lang w:val="es-ES"/>
        </w:rPr>
        <w:t>los cambios ya que la talla promedio es menos sensible a la mortalidad por pesca.</w:t>
      </w:r>
    </w:p>
    <w:sectPr w:rsidR="00C22289" w:rsidRPr="00A619A9">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A1BE1" w14:textId="77777777" w:rsidR="00AE7A18" w:rsidRDefault="00AE7A18" w:rsidP="00886602">
      <w:pPr>
        <w:spacing w:after="0"/>
      </w:pPr>
      <w:r>
        <w:separator/>
      </w:r>
    </w:p>
  </w:endnote>
  <w:endnote w:type="continuationSeparator" w:id="0">
    <w:p w14:paraId="0F14EF13" w14:textId="77777777" w:rsidR="00AE7A18" w:rsidRDefault="00AE7A18" w:rsidP="00886602">
      <w:pPr>
        <w:spacing w:after="0"/>
      </w:pPr>
      <w:r>
        <w:continuationSeparator/>
      </w:r>
    </w:p>
  </w:endnote>
  <w:endnote w:type="continuationNotice" w:id="1">
    <w:p w14:paraId="5A57EA53" w14:textId="77777777" w:rsidR="00AE7A18" w:rsidRDefault="00AE7A1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75D8" w14:textId="2752AFEB" w:rsidR="0027376A" w:rsidRPr="00C75C48" w:rsidRDefault="0027376A" w:rsidP="00D81F84">
    <w:pPr>
      <w:pStyle w:val="Footer"/>
      <w:framePr w:wrap="around" w:vAnchor="text" w:hAnchor="margin" w:xAlign="right" w:y="1"/>
      <w:rPr>
        <w:rStyle w:val="PageNumber"/>
        <w:highlight w:val="yellow"/>
      </w:rPr>
    </w:pPr>
    <w:r w:rsidRPr="00C45F74">
      <w:rPr>
        <w:rStyle w:val="PageNumber"/>
      </w:rPr>
      <w:fldChar w:fldCharType="begin"/>
    </w:r>
    <w:r w:rsidRPr="00C45F74">
      <w:rPr>
        <w:rStyle w:val="PageNumber"/>
      </w:rPr>
      <w:instrText xml:space="preserve">PAGE  </w:instrText>
    </w:r>
    <w:r w:rsidRPr="00C45F74">
      <w:rPr>
        <w:rStyle w:val="PageNumber"/>
      </w:rPr>
      <w:fldChar w:fldCharType="separate"/>
    </w:r>
    <w:r>
      <w:rPr>
        <w:rStyle w:val="PageNumber"/>
      </w:rPr>
      <w:t>1</w:t>
    </w:r>
    <w:r w:rsidRPr="00C45F74">
      <w:rPr>
        <w:rStyle w:val="PageNumber"/>
      </w:rPr>
      <w:fldChar w:fldCharType="end"/>
    </w:r>
  </w:p>
  <w:p w14:paraId="3EC2EE5B" w14:textId="67B743C4" w:rsidR="0027376A" w:rsidRDefault="0027376A" w:rsidP="00D81F84">
    <w:pPr>
      <w:pStyle w:val="SACpagefooter"/>
    </w:pPr>
    <w:r w:rsidRPr="007A734B">
      <w:t>SAC-</w:t>
    </w:r>
    <w:del w:id="26" w:author="Christine Patnode" w:date="2023-01-19T08:31:00Z">
      <w:r w:rsidR="00701E39" w:rsidRPr="007A734B" w:rsidDel="00E02E08">
        <w:delText>1</w:delText>
      </w:r>
      <w:r w:rsidR="00701E39" w:rsidDel="00E02E08">
        <w:delText>3</w:delText>
      </w:r>
    </w:del>
    <w:ins w:id="27" w:author="Christine Patnode" w:date="2023-01-19T08:31:00Z">
      <w:r w:rsidR="00E02E08" w:rsidRPr="007A734B">
        <w:t>1</w:t>
      </w:r>
      <w:r w:rsidR="00E02E08">
        <w:t>4</w:t>
      </w:r>
    </w:ins>
    <w:r w:rsidRPr="007A734B">
      <w:t>-</w:t>
    </w:r>
    <w:del w:id="28" w:author="Christine Patnode" w:date="2023-01-19T08:31:00Z">
      <w:r w:rsidR="00701E39" w:rsidRPr="00675F53" w:rsidDel="00E02E08">
        <w:delText>0</w:delText>
      </w:r>
      <w:r w:rsidR="00701E39" w:rsidDel="00E02E08">
        <w:delText>6</w:delText>
      </w:r>
      <w:r w:rsidR="00701E39" w:rsidRPr="007A734B" w:rsidDel="00E02E08">
        <w:delText xml:space="preserve"> </w:delText>
      </w:r>
    </w:del>
    <w:ins w:id="29" w:author="Christine Patnode" w:date="2023-01-19T08:31:00Z">
      <w:r w:rsidR="00E02E08" w:rsidRPr="00675F53">
        <w:t>0</w:t>
      </w:r>
    </w:ins>
    <w:ins w:id="30" w:author="Christine Patnode" w:date="2023-01-20T11:46:00Z">
      <w:r w:rsidR="004A1817">
        <w:t>4</w:t>
      </w:r>
    </w:ins>
    <w:ins w:id="31" w:author="Christine Patnode" w:date="2023-01-19T08:31:00Z">
      <w:r w:rsidR="00E02E08" w:rsidRPr="007A734B">
        <w:t xml:space="preserve"> </w:t>
      </w:r>
    </w:ins>
    <w:r w:rsidRPr="007A734B">
      <w:t xml:space="preserve">- </w:t>
    </w:r>
    <w:r w:rsidR="00BA7136">
      <w:t>SSIs for tropical tunas in the EPO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FA0C4" w14:textId="77777777" w:rsidR="00AE7A18" w:rsidRDefault="00AE7A18" w:rsidP="00886602">
      <w:pPr>
        <w:spacing w:after="0"/>
      </w:pPr>
      <w:r>
        <w:separator/>
      </w:r>
    </w:p>
  </w:footnote>
  <w:footnote w:type="continuationSeparator" w:id="0">
    <w:p w14:paraId="26CCF2F3" w14:textId="77777777" w:rsidR="00AE7A18" w:rsidRDefault="00AE7A18" w:rsidP="00886602">
      <w:pPr>
        <w:spacing w:after="0"/>
      </w:pPr>
      <w:r>
        <w:continuationSeparator/>
      </w:r>
    </w:p>
  </w:footnote>
  <w:footnote w:type="continuationNotice" w:id="1">
    <w:p w14:paraId="1E66D4CC" w14:textId="77777777" w:rsidR="00AE7A18" w:rsidRDefault="00AE7A18">
      <w:pPr>
        <w:spacing w:after="0"/>
      </w:pPr>
    </w:p>
  </w:footnote>
  <w:footnote w:id="2">
    <w:p w14:paraId="565D1390" w14:textId="593F41BE" w:rsidR="00614CD2" w:rsidRDefault="00614CD2" w:rsidP="00614CD2">
      <w:pPr>
        <w:pStyle w:val="FootnoteText"/>
      </w:pPr>
      <w:r>
        <w:rPr>
          <w:rStyle w:val="FootnoteReference"/>
        </w:rPr>
        <w:footnoteRef/>
      </w:r>
      <w:r>
        <w:t xml:space="preserve"> Defined as the average </w:t>
      </w:r>
      <w:r w:rsidR="00034461">
        <w:t>condition</w:t>
      </w:r>
      <w:r w:rsidR="003B29F0">
        <w:t>s</w:t>
      </w:r>
      <w:r>
        <w:t xml:space="preserve"> </w:t>
      </w:r>
      <w:r w:rsidR="002B7FD5">
        <w:t>in</w:t>
      </w:r>
      <w:r>
        <w:t xml:space="preserve"> 2017-2019</w:t>
      </w:r>
      <w:r w:rsidR="00353C0C">
        <w:t>.</w:t>
      </w:r>
    </w:p>
  </w:footnote>
  <w:footnote w:id="3">
    <w:p w14:paraId="690A0A2E" w14:textId="1AF44DCE" w:rsidR="00210244" w:rsidRPr="00A1388B" w:rsidRDefault="00210244" w:rsidP="00210244">
      <w:pPr>
        <w:spacing w:after="240"/>
        <w:rPr>
          <w:sz w:val="24"/>
          <w:szCs w:val="24"/>
        </w:rPr>
      </w:pPr>
      <w:r>
        <w:rPr>
          <w:rStyle w:val="FootnoteReference"/>
        </w:rPr>
        <w:footnoteRef/>
      </w:r>
      <w:r>
        <w:t xml:space="preserve"> </w:t>
      </w:r>
      <w:r w:rsidR="007A1993">
        <w:t xml:space="preserve">The </w:t>
      </w:r>
      <w:r w:rsidR="004466B5">
        <w:t>20</w:t>
      </w:r>
      <w:r w:rsidR="00D47C2F">
        <w:t>21</w:t>
      </w:r>
      <w:r w:rsidR="004466B5">
        <w:t xml:space="preserve"> </w:t>
      </w:r>
      <w:r w:rsidR="00C73E67">
        <w:t xml:space="preserve">catch and bias estimates are considered preliminary and further </w:t>
      </w:r>
      <w:r w:rsidR="00ED1724">
        <w:t>research</w:t>
      </w:r>
      <w:r w:rsidR="00C73E67">
        <w:t xml:space="preserve"> is need </w:t>
      </w:r>
      <w:r w:rsidR="00A32367">
        <w:t xml:space="preserve">to </w:t>
      </w:r>
      <w:r w:rsidR="00CF122A">
        <w:t xml:space="preserve">investigate </w:t>
      </w:r>
      <w:r w:rsidR="009871CE">
        <w:t>their</w:t>
      </w:r>
      <w:r w:rsidR="00CF122A">
        <w:t xml:space="preserve"> reliability (</w:t>
      </w:r>
      <w:r w:rsidR="00ED1724">
        <w:t xml:space="preserve">see </w:t>
      </w:r>
      <w:r w:rsidR="00CF122A">
        <w:t>SAC-13</w:t>
      </w:r>
      <w:r w:rsidR="00D47C2F">
        <w:t>-05)</w:t>
      </w:r>
      <w:r w:rsidR="00CF122A">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27A"/>
    <w:multiLevelType w:val="hybridMultilevel"/>
    <w:tmpl w:val="0B562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7E2ACF"/>
    <w:multiLevelType w:val="hybridMultilevel"/>
    <w:tmpl w:val="66A42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453B8"/>
    <w:multiLevelType w:val="hybridMultilevel"/>
    <w:tmpl w:val="D0C6E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1122C"/>
    <w:multiLevelType w:val="hybridMultilevel"/>
    <w:tmpl w:val="4DC62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A7D0A"/>
    <w:multiLevelType w:val="hybridMultilevel"/>
    <w:tmpl w:val="5B5C338A"/>
    <w:lvl w:ilvl="0" w:tplc="85D82892">
      <w:start w:val="1"/>
      <w:numFmt w:val="lowerLetter"/>
      <w:lvlText w:val="%1."/>
      <w:lvlJc w:val="left"/>
      <w:pPr>
        <w:ind w:left="360" w:hanging="360"/>
      </w:pPr>
      <w:rPr>
        <w:rFonts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0C0D30"/>
    <w:multiLevelType w:val="hybridMultilevel"/>
    <w:tmpl w:val="49D28828"/>
    <w:lvl w:ilvl="0" w:tplc="9762295C">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91C62"/>
    <w:multiLevelType w:val="hybridMultilevel"/>
    <w:tmpl w:val="81F2BBC8"/>
    <w:lvl w:ilvl="0" w:tplc="9762295C">
      <w:start w:val="1"/>
      <w:numFmt w:val="lowerLetter"/>
      <w:lvlText w:val="%1."/>
      <w:lvlJc w:val="left"/>
      <w:pPr>
        <w:ind w:left="720" w:hanging="360"/>
      </w:pPr>
      <w:rPr>
        <w:rFonts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C7C3F"/>
    <w:multiLevelType w:val="hybridMultilevel"/>
    <w:tmpl w:val="418C2290"/>
    <w:lvl w:ilvl="0" w:tplc="73C25E2E">
      <w:start w:val="1"/>
      <w:numFmt w:val="lowerLetter"/>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684CC9"/>
    <w:multiLevelType w:val="hybridMultilevel"/>
    <w:tmpl w:val="0B562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8453C1"/>
    <w:multiLevelType w:val="hybridMultilevel"/>
    <w:tmpl w:val="B5502F8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00425"/>
    <w:multiLevelType w:val="hybridMultilevel"/>
    <w:tmpl w:val="7BD081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1220A"/>
    <w:multiLevelType w:val="hybridMultilevel"/>
    <w:tmpl w:val="AC3CE61C"/>
    <w:lvl w:ilvl="0" w:tplc="7188D706">
      <w:start w:val="1"/>
      <w:numFmt w:val="lowerLetter"/>
      <w:lvlText w:val="%1."/>
      <w:lvlJc w:val="left"/>
      <w:pPr>
        <w:ind w:left="360" w:hanging="360"/>
      </w:pPr>
      <w:rPr>
        <w:rFonts w:hint="default"/>
        <w:b w:val="0"/>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4D0466"/>
    <w:multiLevelType w:val="hybridMultilevel"/>
    <w:tmpl w:val="0B5628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47551B"/>
    <w:multiLevelType w:val="hybridMultilevel"/>
    <w:tmpl w:val="7596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10886"/>
    <w:multiLevelType w:val="multilevel"/>
    <w:tmpl w:val="6136E648"/>
    <w:lvl w:ilvl="0">
      <w:start w:val="1"/>
      <w:numFmt w:val="decimal"/>
      <w:pStyle w:val="BPHeading1"/>
      <w:lvlText w:val="%1."/>
      <w:lvlJc w:val="left"/>
      <w:pPr>
        <w:tabs>
          <w:tab w:val="num" w:pos="360"/>
        </w:tabs>
        <w:ind w:left="360" w:hanging="360"/>
      </w:pPr>
      <w:rPr>
        <w:b/>
        <w:i w:val="0"/>
        <w:sz w:val="22"/>
      </w:rPr>
    </w:lvl>
    <w:lvl w:ilvl="1">
      <w:start w:val="1"/>
      <w:numFmt w:val="decimal"/>
      <w:lvlText w:val="%1.%2."/>
      <w:lvlJc w:val="left"/>
      <w:pPr>
        <w:tabs>
          <w:tab w:val="num" w:pos="522"/>
        </w:tabs>
        <w:ind w:left="432" w:hanging="432"/>
      </w:pPr>
      <w:rPr>
        <w:b/>
        <w:i w:val="0"/>
        <w:sz w:val="22"/>
      </w:rPr>
    </w:lvl>
    <w:lvl w:ilvl="2">
      <w:start w:val="1"/>
      <w:numFmt w:val="decimal"/>
      <w:lvlText w:val="%1.%2.%3."/>
      <w:lvlJc w:val="left"/>
      <w:pPr>
        <w:tabs>
          <w:tab w:val="num" w:pos="990"/>
        </w:tabs>
        <w:ind w:left="990" w:hanging="720"/>
      </w:pPr>
      <w:rPr>
        <w:rFonts w:ascii="Calibri" w:hAnsi="Calibri" w:cs="Times New Roman" w:hint="default"/>
        <w:b/>
        <w:i w:val="0"/>
        <w:sz w:val="22"/>
        <w:szCs w:val="22"/>
      </w:rPr>
    </w:lvl>
    <w:lvl w:ilvl="3">
      <w:start w:val="1"/>
      <w:numFmt w:val="lowerLetter"/>
      <w:lvlText w:val="%1.%2.%3.%4"/>
      <w:lvlJc w:val="left"/>
      <w:pPr>
        <w:tabs>
          <w:tab w:val="num" w:pos="1440"/>
        </w:tabs>
        <w:ind w:left="1152" w:hanging="432"/>
      </w:pPr>
      <w:rPr>
        <w:rFonts w:asciiTheme="minorHAnsi" w:hAnsiTheme="minorHAnsi" w:hint="default"/>
        <w:b/>
        <w:i w:val="0"/>
        <w:sz w:val="22"/>
        <w:szCs w:val="22"/>
      </w:rPr>
    </w:lvl>
    <w:lvl w:ilvl="4">
      <w:start w:val="1"/>
      <w:numFmt w:val="lowerRoman"/>
      <w:lvlText w:val="%1.%2.%3.%4(%5)"/>
      <w:lvlJc w:val="left"/>
      <w:pPr>
        <w:tabs>
          <w:tab w:val="num" w:pos="2304"/>
        </w:tabs>
        <w:ind w:left="1152" w:hanging="28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4204077"/>
    <w:multiLevelType w:val="hybridMultilevel"/>
    <w:tmpl w:val="46C2F4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8A728A"/>
    <w:multiLevelType w:val="hybridMultilevel"/>
    <w:tmpl w:val="5B5C338A"/>
    <w:lvl w:ilvl="0" w:tplc="85D82892">
      <w:start w:val="1"/>
      <w:numFmt w:val="lowerLetter"/>
      <w:lvlText w:val="%1."/>
      <w:lvlJc w:val="left"/>
      <w:pPr>
        <w:ind w:left="360" w:hanging="360"/>
      </w:pPr>
      <w:rPr>
        <w:rFonts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F32B37"/>
    <w:multiLevelType w:val="hybridMultilevel"/>
    <w:tmpl w:val="5B5C338A"/>
    <w:lvl w:ilvl="0" w:tplc="85D82892">
      <w:start w:val="1"/>
      <w:numFmt w:val="lowerLetter"/>
      <w:lvlText w:val="%1."/>
      <w:lvlJc w:val="left"/>
      <w:pPr>
        <w:ind w:left="360" w:hanging="360"/>
      </w:pPr>
      <w:rPr>
        <w:rFonts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AB525D"/>
    <w:multiLevelType w:val="hybridMultilevel"/>
    <w:tmpl w:val="66A42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501758"/>
    <w:multiLevelType w:val="hybridMultilevel"/>
    <w:tmpl w:val="5B5C338A"/>
    <w:lvl w:ilvl="0" w:tplc="85D82892">
      <w:start w:val="1"/>
      <w:numFmt w:val="lowerLetter"/>
      <w:lvlText w:val="%1."/>
      <w:lvlJc w:val="left"/>
      <w:pPr>
        <w:ind w:left="360" w:hanging="360"/>
      </w:pPr>
      <w:rPr>
        <w:rFonts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3A7728"/>
    <w:multiLevelType w:val="hybridMultilevel"/>
    <w:tmpl w:val="75ACD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E534BE"/>
    <w:multiLevelType w:val="hybridMultilevel"/>
    <w:tmpl w:val="96ACB358"/>
    <w:lvl w:ilvl="0" w:tplc="10468B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40517E"/>
    <w:multiLevelType w:val="hybridMultilevel"/>
    <w:tmpl w:val="4D6CA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DC0F71"/>
    <w:multiLevelType w:val="hybridMultilevel"/>
    <w:tmpl w:val="48E8684A"/>
    <w:lvl w:ilvl="0" w:tplc="6012F61A">
      <w:start w:val="1"/>
      <w:numFmt w:val="lowerLetter"/>
      <w:lvlText w:val="%1."/>
      <w:lvlJc w:val="left"/>
      <w:pPr>
        <w:ind w:left="792" w:hanging="360"/>
      </w:pPr>
      <w:rPr>
        <w:b w:val="0"/>
        <w:bCs w: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666876CF"/>
    <w:multiLevelType w:val="multilevel"/>
    <w:tmpl w:val="56C651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DAC2DD9"/>
    <w:multiLevelType w:val="hybridMultilevel"/>
    <w:tmpl w:val="5B5C338A"/>
    <w:lvl w:ilvl="0" w:tplc="85D82892">
      <w:start w:val="1"/>
      <w:numFmt w:val="lowerLetter"/>
      <w:lvlText w:val="%1."/>
      <w:lvlJc w:val="left"/>
      <w:pPr>
        <w:ind w:left="360" w:hanging="360"/>
      </w:pPr>
      <w:rPr>
        <w:rFonts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9F192A"/>
    <w:multiLevelType w:val="hybridMultilevel"/>
    <w:tmpl w:val="49D28828"/>
    <w:lvl w:ilvl="0" w:tplc="9762295C">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E37790"/>
    <w:multiLevelType w:val="hybridMultilevel"/>
    <w:tmpl w:val="66A42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0C6120"/>
    <w:multiLevelType w:val="hybridMultilevel"/>
    <w:tmpl w:val="46C2F4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3B79B0"/>
    <w:multiLevelType w:val="hybridMultilevel"/>
    <w:tmpl w:val="81F2BBC8"/>
    <w:lvl w:ilvl="0" w:tplc="9762295C">
      <w:start w:val="1"/>
      <w:numFmt w:val="lowerLetter"/>
      <w:lvlText w:val="%1."/>
      <w:lvlJc w:val="left"/>
      <w:pPr>
        <w:ind w:left="720" w:hanging="360"/>
      </w:pPr>
      <w:rPr>
        <w:rFonts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887ADE"/>
    <w:multiLevelType w:val="hybridMultilevel"/>
    <w:tmpl w:val="B4FA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0"/>
  </w:num>
  <w:num w:numId="3">
    <w:abstractNumId w:val="13"/>
  </w:num>
  <w:num w:numId="4">
    <w:abstractNumId w:val="24"/>
  </w:num>
  <w:num w:numId="5">
    <w:abstractNumId w:val="14"/>
  </w:num>
  <w:num w:numId="6">
    <w:abstractNumId w:val="4"/>
  </w:num>
  <w:num w:numId="7">
    <w:abstractNumId w:val="15"/>
  </w:num>
  <w:num w:numId="8">
    <w:abstractNumId w:val="9"/>
  </w:num>
  <w:num w:numId="9">
    <w:abstractNumId w:val="6"/>
  </w:num>
  <w:num w:numId="10">
    <w:abstractNumId w:val="23"/>
  </w:num>
  <w:num w:numId="11">
    <w:abstractNumId w:val="22"/>
  </w:num>
  <w:num w:numId="12">
    <w:abstractNumId w:val="14"/>
  </w:num>
  <w:num w:numId="13">
    <w:abstractNumId w:val="14"/>
  </w:num>
  <w:num w:numId="14">
    <w:abstractNumId w:val="14"/>
  </w:num>
  <w:num w:numId="15">
    <w:abstractNumId w:val="14"/>
  </w:num>
  <w:num w:numId="16">
    <w:abstractNumId w:val="14"/>
  </w:num>
  <w:num w:numId="17">
    <w:abstractNumId w:val="16"/>
  </w:num>
  <w:num w:numId="18">
    <w:abstractNumId w:val="21"/>
  </w:num>
  <w:num w:numId="19">
    <w:abstractNumId w:val="1"/>
  </w:num>
  <w:num w:numId="20">
    <w:abstractNumId w:val="14"/>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8"/>
  </w:num>
  <w:num w:numId="24">
    <w:abstractNumId w:val="14"/>
  </w:num>
  <w:num w:numId="25">
    <w:abstractNumId w:val="19"/>
  </w:num>
  <w:num w:numId="26">
    <w:abstractNumId w:val="2"/>
  </w:num>
  <w:num w:numId="27">
    <w:abstractNumId w:val="27"/>
  </w:num>
  <w:num w:numId="28">
    <w:abstractNumId w:val="29"/>
  </w:num>
  <w:num w:numId="29">
    <w:abstractNumId w:val="26"/>
  </w:num>
  <w:num w:numId="30">
    <w:abstractNumId w:val="8"/>
  </w:num>
  <w:num w:numId="31">
    <w:abstractNumId w:val="10"/>
  </w:num>
  <w:num w:numId="32">
    <w:abstractNumId w:val="20"/>
  </w:num>
  <w:num w:numId="33">
    <w:abstractNumId w:val="12"/>
  </w:num>
  <w:num w:numId="34">
    <w:abstractNumId w:val="0"/>
  </w:num>
  <w:num w:numId="35">
    <w:abstractNumId w:val="25"/>
  </w:num>
  <w:num w:numId="36">
    <w:abstractNumId w:val="28"/>
  </w:num>
  <w:num w:numId="37">
    <w:abstractNumId w:val="17"/>
  </w:num>
  <w:num w:numId="38">
    <w:abstractNumId w:val="5"/>
  </w:num>
  <w:num w:numId="39">
    <w:abstractNumId w:val="3"/>
  </w:num>
  <w:num w:numId="40">
    <w:abstractNumId w:val="14"/>
  </w:num>
  <w:num w:numId="41">
    <w:abstractNumId w:val="14"/>
  </w:num>
  <w:num w:numId="42">
    <w:abstractNumId w:val="14"/>
  </w:num>
  <w:num w:numId="43">
    <w:abstractNumId w:val="14"/>
  </w:num>
  <w:num w:numId="44">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e Patnode">
    <w15:presenceInfo w15:providerId="AD" w15:userId="S::cpatnode@iattc.org::9c13f33d-c34d-46ad-b2b1-7ed2ab75c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NTC2NLE0NTKzMDJT0lEKTi0uzszPAykwMq8FADQK22QtAAAA"/>
    <w:docVar w:name="dgnword-docGUID" w:val="{F1D1600C-A188-4068-8530-F935E3CD5B0D}"/>
    <w:docVar w:name="dgnword-eventsink" w:val="303485904"/>
  </w:docVars>
  <w:rsids>
    <w:rsidRoot w:val="00F4083C"/>
    <w:rsid w:val="000000DF"/>
    <w:rsid w:val="000000E5"/>
    <w:rsid w:val="00000A36"/>
    <w:rsid w:val="00000AAA"/>
    <w:rsid w:val="00000ACB"/>
    <w:rsid w:val="00000BE2"/>
    <w:rsid w:val="00001423"/>
    <w:rsid w:val="00001566"/>
    <w:rsid w:val="00002106"/>
    <w:rsid w:val="000021A0"/>
    <w:rsid w:val="00002482"/>
    <w:rsid w:val="000025EE"/>
    <w:rsid w:val="00002AFA"/>
    <w:rsid w:val="00002E43"/>
    <w:rsid w:val="00003A51"/>
    <w:rsid w:val="0000434D"/>
    <w:rsid w:val="0000439E"/>
    <w:rsid w:val="00004965"/>
    <w:rsid w:val="00004C1C"/>
    <w:rsid w:val="00004C50"/>
    <w:rsid w:val="00004F78"/>
    <w:rsid w:val="000057EB"/>
    <w:rsid w:val="00005CD7"/>
    <w:rsid w:val="00005F90"/>
    <w:rsid w:val="0000658A"/>
    <w:rsid w:val="00006832"/>
    <w:rsid w:val="00007303"/>
    <w:rsid w:val="0000735E"/>
    <w:rsid w:val="0000773C"/>
    <w:rsid w:val="00007846"/>
    <w:rsid w:val="00007CD8"/>
    <w:rsid w:val="000102D7"/>
    <w:rsid w:val="00010335"/>
    <w:rsid w:val="00010817"/>
    <w:rsid w:val="00011614"/>
    <w:rsid w:val="0001165B"/>
    <w:rsid w:val="0001236B"/>
    <w:rsid w:val="0001253C"/>
    <w:rsid w:val="00012565"/>
    <w:rsid w:val="000126AC"/>
    <w:rsid w:val="00012BC3"/>
    <w:rsid w:val="00012DC8"/>
    <w:rsid w:val="0001333F"/>
    <w:rsid w:val="000133B5"/>
    <w:rsid w:val="00013434"/>
    <w:rsid w:val="00013633"/>
    <w:rsid w:val="000137D1"/>
    <w:rsid w:val="0001380F"/>
    <w:rsid w:val="000139DE"/>
    <w:rsid w:val="00013C01"/>
    <w:rsid w:val="00013C66"/>
    <w:rsid w:val="00013D5B"/>
    <w:rsid w:val="00013DC5"/>
    <w:rsid w:val="00013EF0"/>
    <w:rsid w:val="00014056"/>
    <w:rsid w:val="000141C8"/>
    <w:rsid w:val="00014577"/>
    <w:rsid w:val="00014938"/>
    <w:rsid w:val="00014BF5"/>
    <w:rsid w:val="00014C63"/>
    <w:rsid w:val="00015017"/>
    <w:rsid w:val="00015061"/>
    <w:rsid w:val="000152B0"/>
    <w:rsid w:val="0001568D"/>
    <w:rsid w:val="00015A65"/>
    <w:rsid w:val="00015B9E"/>
    <w:rsid w:val="00016027"/>
    <w:rsid w:val="000165F3"/>
    <w:rsid w:val="000168A3"/>
    <w:rsid w:val="00016926"/>
    <w:rsid w:val="00017014"/>
    <w:rsid w:val="000177B8"/>
    <w:rsid w:val="00017AD8"/>
    <w:rsid w:val="00017E33"/>
    <w:rsid w:val="00020054"/>
    <w:rsid w:val="000201C9"/>
    <w:rsid w:val="000209C7"/>
    <w:rsid w:val="00020A4D"/>
    <w:rsid w:val="00020EEA"/>
    <w:rsid w:val="00020FCE"/>
    <w:rsid w:val="000218DC"/>
    <w:rsid w:val="00022847"/>
    <w:rsid w:val="000229C7"/>
    <w:rsid w:val="00022AE5"/>
    <w:rsid w:val="00022BEB"/>
    <w:rsid w:val="00022BF2"/>
    <w:rsid w:val="00022F28"/>
    <w:rsid w:val="000230FA"/>
    <w:rsid w:val="0002350C"/>
    <w:rsid w:val="00023E91"/>
    <w:rsid w:val="000240A1"/>
    <w:rsid w:val="0002429F"/>
    <w:rsid w:val="000242F9"/>
    <w:rsid w:val="00024460"/>
    <w:rsid w:val="00024C3C"/>
    <w:rsid w:val="00025267"/>
    <w:rsid w:val="000252AB"/>
    <w:rsid w:val="000255B1"/>
    <w:rsid w:val="00025B96"/>
    <w:rsid w:val="00025C2F"/>
    <w:rsid w:val="00025DB8"/>
    <w:rsid w:val="0002650B"/>
    <w:rsid w:val="00026AAB"/>
    <w:rsid w:val="000275A5"/>
    <w:rsid w:val="000276A7"/>
    <w:rsid w:val="000276CD"/>
    <w:rsid w:val="00027BDE"/>
    <w:rsid w:val="00027CD4"/>
    <w:rsid w:val="00027F87"/>
    <w:rsid w:val="00030EBF"/>
    <w:rsid w:val="000319B9"/>
    <w:rsid w:val="00031B14"/>
    <w:rsid w:val="000323A0"/>
    <w:rsid w:val="000328F0"/>
    <w:rsid w:val="00032C76"/>
    <w:rsid w:val="00032F9E"/>
    <w:rsid w:val="000331EA"/>
    <w:rsid w:val="000333FE"/>
    <w:rsid w:val="00033410"/>
    <w:rsid w:val="0003345B"/>
    <w:rsid w:val="000337F7"/>
    <w:rsid w:val="00033A4C"/>
    <w:rsid w:val="00033A91"/>
    <w:rsid w:val="00033D9E"/>
    <w:rsid w:val="00034461"/>
    <w:rsid w:val="00034ABD"/>
    <w:rsid w:val="00034B76"/>
    <w:rsid w:val="00034C09"/>
    <w:rsid w:val="00034CC2"/>
    <w:rsid w:val="00034FDE"/>
    <w:rsid w:val="00034FF7"/>
    <w:rsid w:val="00035230"/>
    <w:rsid w:val="00035252"/>
    <w:rsid w:val="000352BB"/>
    <w:rsid w:val="00035B12"/>
    <w:rsid w:val="00035C3F"/>
    <w:rsid w:val="00035CDF"/>
    <w:rsid w:val="00035F40"/>
    <w:rsid w:val="00036477"/>
    <w:rsid w:val="00036AF0"/>
    <w:rsid w:val="00036C14"/>
    <w:rsid w:val="00036D8F"/>
    <w:rsid w:val="00037300"/>
    <w:rsid w:val="00037538"/>
    <w:rsid w:val="00037BCA"/>
    <w:rsid w:val="00040183"/>
    <w:rsid w:val="00040771"/>
    <w:rsid w:val="00040DE6"/>
    <w:rsid w:val="00040E1E"/>
    <w:rsid w:val="00040EF1"/>
    <w:rsid w:val="00041150"/>
    <w:rsid w:val="00041195"/>
    <w:rsid w:val="0004122D"/>
    <w:rsid w:val="00041320"/>
    <w:rsid w:val="000417AE"/>
    <w:rsid w:val="00041A3E"/>
    <w:rsid w:val="00041D59"/>
    <w:rsid w:val="00041E4B"/>
    <w:rsid w:val="00041EBB"/>
    <w:rsid w:val="0004200A"/>
    <w:rsid w:val="0004236F"/>
    <w:rsid w:val="0004249A"/>
    <w:rsid w:val="00042AAA"/>
    <w:rsid w:val="00042AF4"/>
    <w:rsid w:val="00042AF6"/>
    <w:rsid w:val="00042DE5"/>
    <w:rsid w:val="00042F76"/>
    <w:rsid w:val="0004375E"/>
    <w:rsid w:val="00043D4C"/>
    <w:rsid w:val="00043EBC"/>
    <w:rsid w:val="00044397"/>
    <w:rsid w:val="000443AE"/>
    <w:rsid w:val="0004487C"/>
    <w:rsid w:val="00044C16"/>
    <w:rsid w:val="00044E8D"/>
    <w:rsid w:val="00045286"/>
    <w:rsid w:val="000454C9"/>
    <w:rsid w:val="000455ED"/>
    <w:rsid w:val="000457C7"/>
    <w:rsid w:val="000457F7"/>
    <w:rsid w:val="000459EE"/>
    <w:rsid w:val="00045C65"/>
    <w:rsid w:val="00045D84"/>
    <w:rsid w:val="00045E50"/>
    <w:rsid w:val="00046713"/>
    <w:rsid w:val="00046886"/>
    <w:rsid w:val="0004689A"/>
    <w:rsid w:val="000474AA"/>
    <w:rsid w:val="000475B9"/>
    <w:rsid w:val="00047943"/>
    <w:rsid w:val="00047947"/>
    <w:rsid w:val="00047AE4"/>
    <w:rsid w:val="00047F9A"/>
    <w:rsid w:val="00050355"/>
    <w:rsid w:val="000505F8"/>
    <w:rsid w:val="00050694"/>
    <w:rsid w:val="00050B55"/>
    <w:rsid w:val="00050DCA"/>
    <w:rsid w:val="00050E16"/>
    <w:rsid w:val="00051247"/>
    <w:rsid w:val="00051251"/>
    <w:rsid w:val="0005133D"/>
    <w:rsid w:val="00051FF6"/>
    <w:rsid w:val="00052394"/>
    <w:rsid w:val="000523D7"/>
    <w:rsid w:val="00052559"/>
    <w:rsid w:val="000525FF"/>
    <w:rsid w:val="0005260C"/>
    <w:rsid w:val="00052917"/>
    <w:rsid w:val="00052A48"/>
    <w:rsid w:val="00052B64"/>
    <w:rsid w:val="00052C56"/>
    <w:rsid w:val="00053033"/>
    <w:rsid w:val="000530B1"/>
    <w:rsid w:val="000531D0"/>
    <w:rsid w:val="00053728"/>
    <w:rsid w:val="000538B8"/>
    <w:rsid w:val="00053C6E"/>
    <w:rsid w:val="00054372"/>
    <w:rsid w:val="00054712"/>
    <w:rsid w:val="000547E4"/>
    <w:rsid w:val="000547E8"/>
    <w:rsid w:val="00054A47"/>
    <w:rsid w:val="00054C42"/>
    <w:rsid w:val="00054E03"/>
    <w:rsid w:val="00055544"/>
    <w:rsid w:val="00055642"/>
    <w:rsid w:val="0005565C"/>
    <w:rsid w:val="000557AE"/>
    <w:rsid w:val="000558B9"/>
    <w:rsid w:val="00055A01"/>
    <w:rsid w:val="00055CA7"/>
    <w:rsid w:val="00056908"/>
    <w:rsid w:val="00056E18"/>
    <w:rsid w:val="000575BE"/>
    <w:rsid w:val="00057AD3"/>
    <w:rsid w:val="00057BE7"/>
    <w:rsid w:val="00057D8F"/>
    <w:rsid w:val="00057F49"/>
    <w:rsid w:val="0006056E"/>
    <w:rsid w:val="00060786"/>
    <w:rsid w:val="00060A93"/>
    <w:rsid w:val="00060B1B"/>
    <w:rsid w:val="00060F9F"/>
    <w:rsid w:val="00061080"/>
    <w:rsid w:val="000612C5"/>
    <w:rsid w:val="000614BF"/>
    <w:rsid w:val="000618C3"/>
    <w:rsid w:val="00061DA5"/>
    <w:rsid w:val="00061FFA"/>
    <w:rsid w:val="0006211B"/>
    <w:rsid w:val="00062640"/>
    <w:rsid w:val="00062B75"/>
    <w:rsid w:val="00063452"/>
    <w:rsid w:val="0006389B"/>
    <w:rsid w:val="0006390C"/>
    <w:rsid w:val="00063D51"/>
    <w:rsid w:val="00063F44"/>
    <w:rsid w:val="000640E2"/>
    <w:rsid w:val="00064181"/>
    <w:rsid w:val="000641AA"/>
    <w:rsid w:val="0006425B"/>
    <w:rsid w:val="00064460"/>
    <w:rsid w:val="000655AA"/>
    <w:rsid w:val="00065939"/>
    <w:rsid w:val="00065B75"/>
    <w:rsid w:val="00065D41"/>
    <w:rsid w:val="000662BD"/>
    <w:rsid w:val="00066305"/>
    <w:rsid w:val="00066808"/>
    <w:rsid w:val="000668AF"/>
    <w:rsid w:val="00066B52"/>
    <w:rsid w:val="00066C86"/>
    <w:rsid w:val="000673EB"/>
    <w:rsid w:val="00067434"/>
    <w:rsid w:val="00067771"/>
    <w:rsid w:val="000679B3"/>
    <w:rsid w:val="00067C49"/>
    <w:rsid w:val="00067CB9"/>
    <w:rsid w:val="0007047C"/>
    <w:rsid w:val="0007078C"/>
    <w:rsid w:val="00071058"/>
    <w:rsid w:val="0007105D"/>
    <w:rsid w:val="000711F4"/>
    <w:rsid w:val="000713AA"/>
    <w:rsid w:val="000713EA"/>
    <w:rsid w:val="00071466"/>
    <w:rsid w:val="0007148F"/>
    <w:rsid w:val="000714B5"/>
    <w:rsid w:val="000717B6"/>
    <w:rsid w:val="00071ACF"/>
    <w:rsid w:val="00071B4E"/>
    <w:rsid w:val="000720C2"/>
    <w:rsid w:val="0007269E"/>
    <w:rsid w:val="00072DEF"/>
    <w:rsid w:val="00073502"/>
    <w:rsid w:val="0007365E"/>
    <w:rsid w:val="00073982"/>
    <w:rsid w:val="00073B8B"/>
    <w:rsid w:val="00073C99"/>
    <w:rsid w:val="00073F23"/>
    <w:rsid w:val="000745B8"/>
    <w:rsid w:val="00074DF5"/>
    <w:rsid w:val="00075027"/>
    <w:rsid w:val="0007582A"/>
    <w:rsid w:val="00075A8A"/>
    <w:rsid w:val="00075D36"/>
    <w:rsid w:val="0007653D"/>
    <w:rsid w:val="000768A8"/>
    <w:rsid w:val="000769B7"/>
    <w:rsid w:val="0007795F"/>
    <w:rsid w:val="00080165"/>
    <w:rsid w:val="000801F6"/>
    <w:rsid w:val="000803C4"/>
    <w:rsid w:val="00080627"/>
    <w:rsid w:val="000807D2"/>
    <w:rsid w:val="0008094C"/>
    <w:rsid w:val="0008098A"/>
    <w:rsid w:val="00080BF9"/>
    <w:rsid w:val="00081355"/>
    <w:rsid w:val="00081B9B"/>
    <w:rsid w:val="00081BA6"/>
    <w:rsid w:val="00081C1E"/>
    <w:rsid w:val="00082235"/>
    <w:rsid w:val="0008295D"/>
    <w:rsid w:val="0008299C"/>
    <w:rsid w:val="00082DF9"/>
    <w:rsid w:val="00082EA7"/>
    <w:rsid w:val="0008323B"/>
    <w:rsid w:val="000832B5"/>
    <w:rsid w:val="00083437"/>
    <w:rsid w:val="00083774"/>
    <w:rsid w:val="00083A81"/>
    <w:rsid w:val="00083C66"/>
    <w:rsid w:val="00083DFC"/>
    <w:rsid w:val="00084147"/>
    <w:rsid w:val="00084282"/>
    <w:rsid w:val="0008477E"/>
    <w:rsid w:val="000847A0"/>
    <w:rsid w:val="00084B7B"/>
    <w:rsid w:val="00085427"/>
    <w:rsid w:val="0008663C"/>
    <w:rsid w:val="00086A66"/>
    <w:rsid w:val="00086AD3"/>
    <w:rsid w:val="00087171"/>
    <w:rsid w:val="000879D4"/>
    <w:rsid w:val="00087A08"/>
    <w:rsid w:val="00087AF5"/>
    <w:rsid w:val="00087D4D"/>
    <w:rsid w:val="000901CA"/>
    <w:rsid w:val="000904DE"/>
    <w:rsid w:val="000905F5"/>
    <w:rsid w:val="0009073A"/>
    <w:rsid w:val="00090872"/>
    <w:rsid w:val="00090990"/>
    <w:rsid w:val="00090BAB"/>
    <w:rsid w:val="00091004"/>
    <w:rsid w:val="00091024"/>
    <w:rsid w:val="00091B0B"/>
    <w:rsid w:val="00091C4F"/>
    <w:rsid w:val="00091F96"/>
    <w:rsid w:val="00092214"/>
    <w:rsid w:val="0009250D"/>
    <w:rsid w:val="00092528"/>
    <w:rsid w:val="000925B6"/>
    <w:rsid w:val="00092644"/>
    <w:rsid w:val="00092CD2"/>
    <w:rsid w:val="00092E8D"/>
    <w:rsid w:val="00093110"/>
    <w:rsid w:val="000933F1"/>
    <w:rsid w:val="00093DD5"/>
    <w:rsid w:val="000940CF"/>
    <w:rsid w:val="000941F8"/>
    <w:rsid w:val="00094A7C"/>
    <w:rsid w:val="00094D61"/>
    <w:rsid w:val="00094F4C"/>
    <w:rsid w:val="000952E6"/>
    <w:rsid w:val="000957E6"/>
    <w:rsid w:val="00095828"/>
    <w:rsid w:val="000958AD"/>
    <w:rsid w:val="000960A5"/>
    <w:rsid w:val="000969AA"/>
    <w:rsid w:val="00096B8E"/>
    <w:rsid w:val="000974DA"/>
    <w:rsid w:val="00097AE6"/>
    <w:rsid w:val="00097B30"/>
    <w:rsid w:val="00097BE7"/>
    <w:rsid w:val="000A0104"/>
    <w:rsid w:val="000A026E"/>
    <w:rsid w:val="000A043C"/>
    <w:rsid w:val="000A0502"/>
    <w:rsid w:val="000A06DF"/>
    <w:rsid w:val="000A092C"/>
    <w:rsid w:val="000A0D82"/>
    <w:rsid w:val="000A0E28"/>
    <w:rsid w:val="000A0F4E"/>
    <w:rsid w:val="000A111C"/>
    <w:rsid w:val="000A11BB"/>
    <w:rsid w:val="000A1CD1"/>
    <w:rsid w:val="000A23C0"/>
    <w:rsid w:val="000A27FC"/>
    <w:rsid w:val="000A2874"/>
    <w:rsid w:val="000A2C96"/>
    <w:rsid w:val="000A3735"/>
    <w:rsid w:val="000A3BDF"/>
    <w:rsid w:val="000A3EBF"/>
    <w:rsid w:val="000A4BB4"/>
    <w:rsid w:val="000A4DC9"/>
    <w:rsid w:val="000A4EE2"/>
    <w:rsid w:val="000A50EE"/>
    <w:rsid w:val="000A5571"/>
    <w:rsid w:val="000A57D0"/>
    <w:rsid w:val="000A5A22"/>
    <w:rsid w:val="000A5A6F"/>
    <w:rsid w:val="000A5D38"/>
    <w:rsid w:val="000A601F"/>
    <w:rsid w:val="000A67A1"/>
    <w:rsid w:val="000A68D6"/>
    <w:rsid w:val="000A6989"/>
    <w:rsid w:val="000A72A7"/>
    <w:rsid w:val="000A7323"/>
    <w:rsid w:val="000A7405"/>
    <w:rsid w:val="000A7ADF"/>
    <w:rsid w:val="000A7C4E"/>
    <w:rsid w:val="000A7EBC"/>
    <w:rsid w:val="000B01B9"/>
    <w:rsid w:val="000B02A2"/>
    <w:rsid w:val="000B0762"/>
    <w:rsid w:val="000B0994"/>
    <w:rsid w:val="000B09F4"/>
    <w:rsid w:val="000B0BEE"/>
    <w:rsid w:val="000B0C5F"/>
    <w:rsid w:val="000B0DF9"/>
    <w:rsid w:val="000B0EFF"/>
    <w:rsid w:val="000B15EA"/>
    <w:rsid w:val="000B1A6C"/>
    <w:rsid w:val="000B1CE4"/>
    <w:rsid w:val="000B1FC7"/>
    <w:rsid w:val="000B2122"/>
    <w:rsid w:val="000B2667"/>
    <w:rsid w:val="000B2A6A"/>
    <w:rsid w:val="000B2ACB"/>
    <w:rsid w:val="000B2BF1"/>
    <w:rsid w:val="000B32B6"/>
    <w:rsid w:val="000B3313"/>
    <w:rsid w:val="000B3802"/>
    <w:rsid w:val="000B3823"/>
    <w:rsid w:val="000B382D"/>
    <w:rsid w:val="000B4247"/>
    <w:rsid w:val="000B475B"/>
    <w:rsid w:val="000B4B6F"/>
    <w:rsid w:val="000B55AE"/>
    <w:rsid w:val="000B596E"/>
    <w:rsid w:val="000B5B48"/>
    <w:rsid w:val="000B5E3E"/>
    <w:rsid w:val="000B5EE8"/>
    <w:rsid w:val="000B5FAE"/>
    <w:rsid w:val="000B5FC9"/>
    <w:rsid w:val="000B60B5"/>
    <w:rsid w:val="000B624C"/>
    <w:rsid w:val="000B6502"/>
    <w:rsid w:val="000B6926"/>
    <w:rsid w:val="000B6965"/>
    <w:rsid w:val="000B69B6"/>
    <w:rsid w:val="000B6AB2"/>
    <w:rsid w:val="000B6C23"/>
    <w:rsid w:val="000B6CE2"/>
    <w:rsid w:val="000B6DCF"/>
    <w:rsid w:val="000B6F1B"/>
    <w:rsid w:val="000B720E"/>
    <w:rsid w:val="000C0409"/>
    <w:rsid w:val="000C06B3"/>
    <w:rsid w:val="000C08E3"/>
    <w:rsid w:val="000C129E"/>
    <w:rsid w:val="000C12D4"/>
    <w:rsid w:val="000C1BC6"/>
    <w:rsid w:val="000C1FB9"/>
    <w:rsid w:val="000C2164"/>
    <w:rsid w:val="000C21D9"/>
    <w:rsid w:val="000C2455"/>
    <w:rsid w:val="000C29A7"/>
    <w:rsid w:val="000C2A33"/>
    <w:rsid w:val="000C2E28"/>
    <w:rsid w:val="000C3428"/>
    <w:rsid w:val="000C35CC"/>
    <w:rsid w:val="000C38F9"/>
    <w:rsid w:val="000C3E30"/>
    <w:rsid w:val="000C41AB"/>
    <w:rsid w:val="000C49A8"/>
    <w:rsid w:val="000C4F49"/>
    <w:rsid w:val="000C527D"/>
    <w:rsid w:val="000C56F9"/>
    <w:rsid w:val="000C63CB"/>
    <w:rsid w:val="000C64F7"/>
    <w:rsid w:val="000C666C"/>
    <w:rsid w:val="000C6762"/>
    <w:rsid w:val="000C69B2"/>
    <w:rsid w:val="000C69D8"/>
    <w:rsid w:val="000C6AD7"/>
    <w:rsid w:val="000C6B6F"/>
    <w:rsid w:val="000C6E31"/>
    <w:rsid w:val="000C727E"/>
    <w:rsid w:val="000C73FC"/>
    <w:rsid w:val="000C762A"/>
    <w:rsid w:val="000C7707"/>
    <w:rsid w:val="000C7DE9"/>
    <w:rsid w:val="000D04F5"/>
    <w:rsid w:val="000D063D"/>
    <w:rsid w:val="000D0C04"/>
    <w:rsid w:val="000D0C3E"/>
    <w:rsid w:val="000D0ED4"/>
    <w:rsid w:val="000D1052"/>
    <w:rsid w:val="000D12D7"/>
    <w:rsid w:val="000D1851"/>
    <w:rsid w:val="000D188F"/>
    <w:rsid w:val="000D1960"/>
    <w:rsid w:val="000D1CD8"/>
    <w:rsid w:val="000D1DE9"/>
    <w:rsid w:val="000D2546"/>
    <w:rsid w:val="000D2AB9"/>
    <w:rsid w:val="000D32AD"/>
    <w:rsid w:val="000D3493"/>
    <w:rsid w:val="000D35ED"/>
    <w:rsid w:val="000D3876"/>
    <w:rsid w:val="000D3AAD"/>
    <w:rsid w:val="000D3BD0"/>
    <w:rsid w:val="000D3C48"/>
    <w:rsid w:val="000D3EF5"/>
    <w:rsid w:val="000D419A"/>
    <w:rsid w:val="000D433E"/>
    <w:rsid w:val="000D44C4"/>
    <w:rsid w:val="000D471E"/>
    <w:rsid w:val="000D4A1C"/>
    <w:rsid w:val="000D4ABF"/>
    <w:rsid w:val="000D4B8B"/>
    <w:rsid w:val="000D4C0F"/>
    <w:rsid w:val="000D54AF"/>
    <w:rsid w:val="000D58AC"/>
    <w:rsid w:val="000D5BEC"/>
    <w:rsid w:val="000D5F99"/>
    <w:rsid w:val="000D6837"/>
    <w:rsid w:val="000D68A3"/>
    <w:rsid w:val="000D6CA8"/>
    <w:rsid w:val="000D72C3"/>
    <w:rsid w:val="000D7C42"/>
    <w:rsid w:val="000E0174"/>
    <w:rsid w:val="000E05D7"/>
    <w:rsid w:val="000E0711"/>
    <w:rsid w:val="000E0D4C"/>
    <w:rsid w:val="000E0D6C"/>
    <w:rsid w:val="000E0FD2"/>
    <w:rsid w:val="000E109A"/>
    <w:rsid w:val="000E118C"/>
    <w:rsid w:val="000E1883"/>
    <w:rsid w:val="000E1F60"/>
    <w:rsid w:val="000E21E5"/>
    <w:rsid w:val="000E2241"/>
    <w:rsid w:val="000E24B1"/>
    <w:rsid w:val="000E2622"/>
    <w:rsid w:val="000E28C6"/>
    <w:rsid w:val="000E2D78"/>
    <w:rsid w:val="000E2D7E"/>
    <w:rsid w:val="000E333F"/>
    <w:rsid w:val="000E3510"/>
    <w:rsid w:val="000E363F"/>
    <w:rsid w:val="000E398D"/>
    <w:rsid w:val="000E3A4F"/>
    <w:rsid w:val="000E3C61"/>
    <w:rsid w:val="000E422E"/>
    <w:rsid w:val="000E43BE"/>
    <w:rsid w:val="000E4501"/>
    <w:rsid w:val="000E4892"/>
    <w:rsid w:val="000E497F"/>
    <w:rsid w:val="000E4FEC"/>
    <w:rsid w:val="000E5098"/>
    <w:rsid w:val="000E5ECB"/>
    <w:rsid w:val="000E6104"/>
    <w:rsid w:val="000E67CF"/>
    <w:rsid w:val="000E69B5"/>
    <w:rsid w:val="000E6C08"/>
    <w:rsid w:val="000E72AF"/>
    <w:rsid w:val="000E7700"/>
    <w:rsid w:val="000E7B54"/>
    <w:rsid w:val="000F03AA"/>
    <w:rsid w:val="000F043F"/>
    <w:rsid w:val="000F062E"/>
    <w:rsid w:val="000F0A77"/>
    <w:rsid w:val="000F0B2B"/>
    <w:rsid w:val="000F0B7A"/>
    <w:rsid w:val="000F0B7B"/>
    <w:rsid w:val="000F138C"/>
    <w:rsid w:val="000F13FA"/>
    <w:rsid w:val="000F1468"/>
    <w:rsid w:val="000F1926"/>
    <w:rsid w:val="000F1EEA"/>
    <w:rsid w:val="000F27D7"/>
    <w:rsid w:val="000F2840"/>
    <w:rsid w:val="000F3047"/>
    <w:rsid w:val="000F3651"/>
    <w:rsid w:val="000F3816"/>
    <w:rsid w:val="000F3BD4"/>
    <w:rsid w:val="000F3C7A"/>
    <w:rsid w:val="000F3DAC"/>
    <w:rsid w:val="000F3E3A"/>
    <w:rsid w:val="000F40A9"/>
    <w:rsid w:val="000F413E"/>
    <w:rsid w:val="000F4228"/>
    <w:rsid w:val="000F426A"/>
    <w:rsid w:val="000F4AEC"/>
    <w:rsid w:val="000F4E5D"/>
    <w:rsid w:val="000F50BB"/>
    <w:rsid w:val="000F57AE"/>
    <w:rsid w:val="000F5F0A"/>
    <w:rsid w:val="000F608A"/>
    <w:rsid w:val="000F6285"/>
    <w:rsid w:val="000F6356"/>
    <w:rsid w:val="000F63AE"/>
    <w:rsid w:val="000F6864"/>
    <w:rsid w:val="000F6910"/>
    <w:rsid w:val="000F6B8A"/>
    <w:rsid w:val="000F7620"/>
    <w:rsid w:val="000F7775"/>
    <w:rsid w:val="000F78D7"/>
    <w:rsid w:val="000F7963"/>
    <w:rsid w:val="000F7C87"/>
    <w:rsid w:val="000F7CAE"/>
    <w:rsid w:val="000F7EE5"/>
    <w:rsid w:val="00100069"/>
    <w:rsid w:val="00100080"/>
    <w:rsid w:val="0010029B"/>
    <w:rsid w:val="001004A8"/>
    <w:rsid w:val="0010059A"/>
    <w:rsid w:val="00100810"/>
    <w:rsid w:val="00100A15"/>
    <w:rsid w:val="00101178"/>
    <w:rsid w:val="00101396"/>
    <w:rsid w:val="00101B20"/>
    <w:rsid w:val="00101C6E"/>
    <w:rsid w:val="00101D3F"/>
    <w:rsid w:val="0010215B"/>
    <w:rsid w:val="00102198"/>
    <w:rsid w:val="001021A6"/>
    <w:rsid w:val="0010224E"/>
    <w:rsid w:val="001025D9"/>
    <w:rsid w:val="001026A3"/>
    <w:rsid w:val="00102ED7"/>
    <w:rsid w:val="0010317D"/>
    <w:rsid w:val="0010322A"/>
    <w:rsid w:val="00103431"/>
    <w:rsid w:val="001036E5"/>
    <w:rsid w:val="00104B6C"/>
    <w:rsid w:val="00104FF2"/>
    <w:rsid w:val="001050DB"/>
    <w:rsid w:val="00105267"/>
    <w:rsid w:val="001052FE"/>
    <w:rsid w:val="001054E5"/>
    <w:rsid w:val="001056DA"/>
    <w:rsid w:val="00105B35"/>
    <w:rsid w:val="00105B9A"/>
    <w:rsid w:val="00106175"/>
    <w:rsid w:val="001062DC"/>
    <w:rsid w:val="00106661"/>
    <w:rsid w:val="0010690E"/>
    <w:rsid w:val="00106B12"/>
    <w:rsid w:val="001072B5"/>
    <w:rsid w:val="001075CC"/>
    <w:rsid w:val="0010779B"/>
    <w:rsid w:val="001077FE"/>
    <w:rsid w:val="00107C7B"/>
    <w:rsid w:val="00107D89"/>
    <w:rsid w:val="00107EC8"/>
    <w:rsid w:val="00110007"/>
    <w:rsid w:val="001102D2"/>
    <w:rsid w:val="00110498"/>
    <w:rsid w:val="00110572"/>
    <w:rsid w:val="00110694"/>
    <w:rsid w:val="00110856"/>
    <w:rsid w:val="00110947"/>
    <w:rsid w:val="00110D73"/>
    <w:rsid w:val="00110EC2"/>
    <w:rsid w:val="00110FE8"/>
    <w:rsid w:val="001110A5"/>
    <w:rsid w:val="001110BA"/>
    <w:rsid w:val="001111A0"/>
    <w:rsid w:val="001113E1"/>
    <w:rsid w:val="00111570"/>
    <w:rsid w:val="0011167C"/>
    <w:rsid w:val="00111881"/>
    <w:rsid w:val="00111A54"/>
    <w:rsid w:val="00112220"/>
    <w:rsid w:val="001127FC"/>
    <w:rsid w:val="001128C4"/>
    <w:rsid w:val="00112B31"/>
    <w:rsid w:val="00113102"/>
    <w:rsid w:val="00113408"/>
    <w:rsid w:val="00113579"/>
    <w:rsid w:val="0011365D"/>
    <w:rsid w:val="0011374B"/>
    <w:rsid w:val="00113811"/>
    <w:rsid w:val="00113A1C"/>
    <w:rsid w:val="00113AB7"/>
    <w:rsid w:val="00113CD7"/>
    <w:rsid w:val="00113D60"/>
    <w:rsid w:val="0011449E"/>
    <w:rsid w:val="001144F6"/>
    <w:rsid w:val="001149D5"/>
    <w:rsid w:val="00114B0F"/>
    <w:rsid w:val="00115BDC"/>
    <w:rsid w:val="00115C8F"/>
    <w:rsid w:val="00115E38"/>
    <w:rsid w:val="00115F0D"/>
    <w:rsid w:val="00116786"/>
    <w:rsid w:val="00116939"/>
    <w:rsid w:val="00116D96"/>
    <w:rsid w:val="0011708F"/>
    <w:rsid w:val="001172B3"/>
    <w:rsid w:val="00117406"/>
    <w:rsid w:val="0011767A"/>
    <w:rsid w:val="00117972"/>
    <w:rsid w:val="00117D7C"/>
    <w:rsid w:val="00117EFB"/>
    <w:rsid w:val="00117FAB"/>
    <w:rsid w:val="001201E9"/>
    <w:rsid w:val="00120575"/>
    <w:rsid w:val="00120678"/>
    <w:rsid w:val="00120A4F"/>
    <w:rsid w:val="00120B71"/>
    <w:rsid w:val="00120F28"/>
    <w:rsid w:val="00121169"/>
    <w:rsid w:val="00121391"/>
    <w:rsid w:val="001213BD"/>
    <w:rsid w:val="00121481"/>
    <w:rsid w:val="001219E4"/>
    <w:rsid w:val="00121D61"/>
    <w:rsid w:val="001223D0"/>
    <w:rsid w:val="0012266C"/>
    <w:rsid w:val="001229E1"/>
    <w:rsid w:val="001229E5"/>
    <w:rsid w:val="00122B70"/>
    <w:rsid w:val="00122FB0"/>
    <w:rsid w:val="00123002"/>
    <w:rsid w:val="00123466"/>
    <w:rsid w:val="00123483"/>
    <w:rsid w:val="00123A11"/>
    <w:rsid w:val="00123ACB"/>
    <w:rsid w:val="00123B20"/>
    <w:rsid w:val="00123B69"/>
    <w:rsid w:val="00123C0D"/>
    <w:rsid w:val="00123F5A"/>
    <w:rsid w:val="0012482A"/>
    <w:rsid w:val="00125051"/>
    <w:rsid w:val="0012507E"/>
    <w:rsid w:val="00125129"/>
    <w:rsid w:val="00125425"/>
    <w:rsid w:val="001257AA"/>
    <w:rsid w:val="0012582B"/>
    <w:rsid w:val="00125B71"/>
    <w:rsid w:val="00125E6C"/>
    <w:rsid w:val="00125FC1"/>
    <w:rsid w:val="0012608B"/>
    <w:rsid w:val="00126859"/>
    <w:rsid w:val="00126EA7"/>
    <w:rsid w:val="00126FC9"/>
    <w:rsid w:val="00126FFB"/>
    <w:rsid w:val="00127108"/>
    <w:rsid w:val="00127439"/>
    <w:rsid w:val="00127A54"/>
    <w:rsid w:val="00127BE9"/>
    <w:rsid w:val="00127C37"/>
    <w:rsid w:val="00127E0B"/>
    <w:rsid w:val="00127E72"/>
    <w:rsid w:val="001300B4"/>
    <w:rsid w:val="001300E4"/>
    <w:rsid w:val="00130D90"/>
    <w:rsid w:val="00130DB9"/>
    <w:rsid w:val="00130FBF"/>
    <w:rsid w:val="001310EE"/>
    <w:rsid w:val="001315F6"/>
    <w:rsid w:val="001319A7"/>
    <w:rsid w:val="00131A44"/>
    <w:rsid w:val="0013209B"/>
    <w:rsid w:val="001322AD"/>
    <w:rsid w:val="001324E7"/>
    <w:rsid w:val="0013265C"/>
    <w:rsid w:val="0013273C"/>
    <w:rsid w:val="001327DD"/>
    <w:rsid w:val="001327EC"/>
    <w:rsid w:val="00132EE0"/>
    <w:rsid w:val="0013301A"/>
    <w:rsid w:val="0013319D"/>
    <w:rsid w:val="0013357C"/>
    <w:rsid w:val="00133699"/>
    <w:rsid w:val="001337D7"/>
    <w:rsid w:val="001337E3"/>
    <w:rsid w:val="001337F3"/>
    <w:rsid w:val="0013385A"/>
    <w:rsid w:val="00133BFE"/>
    <w:rsid w:val="00133DF1"/>
    <w:rsid w:val="00134362"/>
    <w:rsid w:val="001346ED"/>
    <w:rsid w:val="0013484E"/>
    <w:rsid w:val="00134FEF"/>
    <w:rsid w:val="0013583A"/>
    <w:rsid w:val="00135D0E"/>
    <w:rsid w:val="00136531"/>
    <w:rsid w:val="001366D7"/>
    <w:rsid w:val="0013695B"/>
    <w:rsid w:val="00136A74"/>
    <w:rsid w:val="00136D2D"/>
    <w:rsid w:val="00136E6B"/>
    <w:rsid w:val="0013723A"/>
    <w:rsid w:val="001372BA"/>
    <w:rsid w:val="001372BF"/>
    <w:rsid w:val="00137342"/>
    <w:rsid w:val="0013764E"/>
    <w:rsid w:val="0014024D"/>
    <w:rsid w:val="001402C5"/>
    <w:rsid w:val="00140E19"/>
    <w:rsid w:val="00141140"/>
    <w:rsid w:val="00141172"/>
    <w:rsid w:val="00141182"/>
    <w:rsid w:val="0014120D"/>
    <w:rsid w:val="00141E10"/>
    <w:rsid w:val="0014227B"/>
    <w:rsid w:val="001434EF"/>
    <w:rsid w:val="00143625"/>
    <w:rsid w:val="001437F0"/>
    <w:rsid w:val="00143E9A"/>
    <w:rsid w:val="00143EB6"/>
    <w:rsid w:val="0014418D"/>
    <w:rsid w:val="001442A3"/>
    <w:rsid w:val="001442C5"/>
    <w:rsid w:val="0014457C"/>
    <w:rsid w:val="00144BD7"/>
    <w:rsid w:val="00145090"/>
    <w:rsid w:val="00145112"/>
    <w:rsid w:val="001451A0"/>
    <w:rsid w:val="001453F9"/>
    <w:rsid w:val="0014552E"/>
    <w:rsid w:val="00145A26"/>
    <w:rsid w:val="00145AF0"/>
    <w:rsid w:val="00145C7B"/>
    <w:rsid w:val="00146281"/>
    <w:rsid w:val="0014634B"/>
    <w:rsid w:val="001463D8"/>
    <w:rsid w:val="00146F85"/>
    <w:rsid w:val="001470C2"/>
    <w:rsid w:val="001475E9"/>
    <w:rsid w:val="00147662"/>
    <w:rsid w:val="00147BFD"/>
    <w:rsid w:val="00147C1A"/>
    <w:rsid w:val="00147E28"/>
    <w:rsid w:val="00147EBD"/>
    <w:rsid w:val="001506F0"/>
    <w:rsid w:val="0015091F"/>
    <w:rsid w:val="00150C35"/>
    <w:rsid w:val="00150C3E"/>
    <w:rsid w:val="001512B7"/>
    <w:rsid w:val="001515A7"/>
    <w:rsid w:val="001516F2"/>
    <w:rsid w:val="0015177D"/>
    <w:rsid w:val="00151A3E"/>
    <w:rsid w:val="00151FB7"/>
    <w:rsid w:val="0015209E"/>
    <w:rsid w:val="001520C2"/>
    <w:rsid w:val="00152100"/>
    <w:rsid w:val="00152713"/>
    <w:rsid w:val="00152F50"/>
    <w:rsid w:val="0015312D"/>
    <w:rsid w:val="00153C95"/>
    <w:rsid w:val="00153CB0"/>
    <w:rsid w:val="00153DA9"/>
    <w:rsid w:val="00153E29"/>
    <w:rsid w:val="00154971"/>
    <w:rsid w:val="00154B15"/>
    <w:rsid w:val="00154ED1"/>
    <w:rsid w:val="00154FEB"/>
    <w:rsid w:val="00155171"/>
    <w:rsid w:val="001555A1"/>
    <w:rsid w:val="00155729"/>
    <w:rsid w:val="00155854"/>
    <w:rsid w:val="00155C8D"/>
    <w:rsid w:val="00155C90"/>
    <w:rsid w:val="00155EF5"/>
    <w:rsid w:val="00155FC9"/>
    <w:rsid w:val="001560F6"/>
    <w:rsid w:val="00156143"/>
    <w:rsid w:val="00156626"/>
    <w:rsid w:val="00156634"/>
    <w:rsid w:val="001566FA"/>
    <w:rsid w:val="00156CD7"/>
    <w:rsid w:val="00157CF3"/>
    <w:rsid w:val="00157D64"/>
    <w:rsid w:val="00157F38"/>
    <w:rsid w:val="001604AF"/>
    <w:rsid w:val="00160A1E"/>
    <w:rsid w:val="00160D27"/>
    <w:rsid w:val="00160E74"/>
    <w:rsid w:val="0016197B"/>
    <w:rsid w:val="00161C3B"/>
    <w:rsid w:val="001623E6"/>
    <w:rsid w:val="00162620"/>
    <w:rsid w:val="00162627"/>
    <w:rsid w:val="00162DDB"/>
    <w:rsid w:val="00163076"/>
    <w:rsid w:val="00163238"/>
    <w:rsid w:val="0016323D"/>
    <w:rsid w:val="0016397A"/>
    <w:rsid w:val="00163ACA"/>
    <w:rsid w:val="00163BB6"/>
    <w:rsid w:val="00163C15"/>
    <w:rsid w:val="00163DEC"/>
    <w:rsid w:val="00163E83"/>
    <w:rsid w:val="0016428B"/>
    <w:rsid w:val="001642B1"/>
    <w:rsid w:val="00164356"/>
    <w:rsid w:val="00164C0D"/>
    <w:rsid w:val="00164DCA"/>
    <w:rsid w:val="00165126"/>
    <w:rsid w:val="00165357"/>
    <w:rsid w:val="0016622A"/>
    <w:rsid w:val="001669AF"/>
    <w:rsid w:val="00166C88"/>
    <w:rsid w:val="00166F3C"/>
    <w:rsid w:val="001672CA"/>
    <w:rsid w:val="001679A0"/>
    <w:rsid w:val="00167C86"/>
    <w:rsid w:val="00167DEE"/>
    <w:rsid w:val="00167F6A"/>
    <w:rsid w:val="00170024"/>
    <w:rsid w:val="00170090"/>
    <w:rsid w:val="001703C9"/>
    <w:rsid w:val="001705BD"/>
    <w:rsid w:val="00170652"/>
    <w:rsid w:val="001706E2"/>
    <w:rsid w:val="001707E6"/>
    <w:rsid w:val="00170AFE"/>
    <w:rsid w:val="00170D22"/>
    <w:rsid w:val="00171085"/>
    <w:rsid w:val="0017126B"/>
    <w:rsid w:val="001715C8"/>
    <w:rsid w:val="00171734"/>
    <w:rsid w:val="00171777"/>
    <w:rsid w:val="00171A07"/>
    <w:rsid w:val="00171BF5"/>
    <w:rsid w:val="0017213B"/>
    <w:rsid w:val="0017228D"/>
    <w:rsid w:val="001722BB"/>
    <w:rsid w:val="00172312"/>
    <w:rsid w:val="00172818"/>
    <w:rsid w:val="001728A2"/>
    <w:rsid w:val="00172ACC"/>
    <w:rsid w:val="00172B00"/>
    <w:rsid w:val="00172E56"/>
    <w:rsid w:val="00172F36"/>
    <w:rsid w:val="00173ECB"/>
    <w:rsid w:val="00174590"/>
    <w:rsid w:val="00174721"/>
    <w:rsid w:val="00174949"/>
    <w:rsid w:val="00174C18"/>
    <w:rsid w:val="00174CCD"/>
    <w:rsid w:val="001750BA"/>
    <w:rsid w:val="001751E2"/>
    <w:rsid w:val="001752BD"/>
    <w:rsid w:val="00175719"/>
    <w:rsid w:val="00175970"/>
    <w:rsid w:val="0017659C"/>
    <w:rsid w:val="00176FFB"/>
    <w:rsid w:val="00177476"/>
    <w:rsid w:val="00177734"/>
    <w:rsid w:val="00177C9D"/>
    <w:rsid w:val="00177ED8"/>
    <w:rsid w:val="0018045C"/>
    <w:rsid w:val="00180461"/>
    <w:rsid w:val="00180BBE"/>
    <w:rsid w:val="00180C00"/>
    <w:rsid w:val="00181264"/>
    <w:rsid w:val="00181424"/>
    <w:rsid w:val="001814B2"/>
    <w:rsid w:val="00181557"/>
    <w:rsid w:val="0018178E"/>
    <w:rsid w:val="00181955"/>
    <w:rsid w:val="001820D8"/>
    <w:rsid w:val="0018214B"/>
    <w:rsid w:val="00182295"/>
    <w:rsid w:val="00182442"/>
    <w:rsid w:val="001826AF"/>
    <w:rsid w:val="00182823"/>
    <w:rsid w:val="00182846"/>
    <w:rsid w:val="00182BE5"/>
    <w:rsid w:val="0018302F"/>
    <w:rsid w:val="00183397"/>
    <w:rsid w:val="00183427"/>
    <w:rsid w:val="00183561"/>
    <w:rsid w:val="00183662"/>
    <w:rsid w:val="00184268"/>
    <w:rsid w:val="00184D27"/>
    <w:rsid w:val="00185221"/>
    <w:rsid w:val="001856BC"/>
    <w:rsid w:val="00185920"/>
    <w:rsid w:val="00185AA0"/>
    <w:rsid w:val="00185D1D"/>
    <w:rsid w:val="00185E8C"/>
    <w:rsid w:val="00186371"/>
    <w:rsid w:val="0018678F"/>
    <w:rsid w:val="001869FE"/>
    <w:rsid w:val="00186D75"/>
    <w:rsid w:val="0018744A"/>
    <w:rsid w:val="00187707"/>
    <w:rsid w:val="00187806"/>
    <w:rsid w:val="001878D5"/>
    <w:rsid w:val="00187954"/>
    <w:rsid w:val="001879EC"/>
    <w:rsid w:val="00187CB6"/>
    <w:rsid w:val="00190690"/>
    <w:rsid w:val="0019098D"/>
    <w:rsid w:val="0019098F"/>
    <w:rsid w:val="0019128B"/>
    <w:rsid w:val="0019196B"/>
    <w:rsid w:val="00191F9D"/>
    <w:rsid w:val="00192253"/>
    <w:rsid w:val="00192294"/>
    <w:rsid w:val="001922A4"/>
    <w:rsid w:val="00192663"/>
    <w:rsid w:val="00192765"/>
    <w:rsid w:val="001927B4"/>
    <w:rsid w:val="0019301A"/>
    <w:rsid w:val="001930FC"/>
    <w:rsid w:val="00193211"/>
    <w:rsid w:val="00193499"/>
    <w:rsid w:val="00193A3C"/>
    <w:rsid w:val="00193A63"/>
    <w:rsid w:val="00193AAA"/>
    <w:rsid w:val="00193F7B"/>
    <w:rsid w:val="001942D8"/>
    <w:rsid w:val="00194621"/>
    <w:rsid w:val="00194A7F"/>
    <w:rsid w:val="00194D81"/>
    <w:rsid w:val="00194F78"/>
    <w:rsid w:val="001953AB"/>
    <w:rsid w:val="00195854"/>
    <w:rsid w:val="00195FAD"/>
    <w:rsid w:val="00196202"/>
    <w:rsid w:val="001962E3"/>
    <w:rsid w:val="001963C0"/>
    <w:rsid w:val="0019685C"/>
    <w:rsid w:val="00196A48"/>
    <w:rsid w:val="00197377"/>
    <w:rsid w:val="00197461"/>
    <w:rsid w:val="001975B1"/>
    <w:rsid w:val="00197D9B"/>
    <w:rsid w:val="00197F9B"/>
    <w:rsid w:val="001A00CB"/>
    <w:rsid w:val="001A0367"/>
    <w:rsid w:val="001A068B"/>
    <w:rsid w:val="001A0D36"/>
    <w:rsid w:val="001A0DF6"/>
    <w:rsid w:val="001A120B"/>
    <w:rsid w:val="001A1469"/>
    <w:rsid w:val="001A1609"/>
    <w:rsid w:val="001A1685"/>
    <w:rsid w:val="001A169A"/>
    <w:rsid w:val="001A16BC"/>
    <w:rsid w:val="001A184C"/>
    <w:rsid w:val="001A1EC9"/>
    <w:rsid w:val="001A1EE5"/>
    <w:rsid w:val="001A20DC"/>
    <w:rsid w:val="001A2279"/>
    <w:rsid w:val="001A235E"/>
    <w:rsid w:val="001A249D"/>
    <w:rsid w:val="001A261A"/>
    <w:rsid w:val="001A295E"/>
    <w:rsid w:val="001A2AA2"/>
    <w:rsid w:val="001A2AA5"/>
    <w:rsid w:val="001A3490"/>
    <w:rsid w:val="001A3526"/>
    <w:rsid w:val="001A3AA9"/>
    <w:rsid w:val="001A3AD5"/>
    <w:rsid w:val="001A4550"/>
    <w:rsid w:val="001A46F3"/>
    <w:rsid w:val="001A4A7F"/>
    <w:rsid w:val="001A4A9D"/>
    <w:rsid w:val="001A4CA9"/>
    <w:rsid w:val="001A5162"/>
    <w:rsid w:val="001A52AB"/>
    <w:rsid w:val="001A53DF"/>
    <w:rsid w:val="001A57D8"/>
    <w:rsid w:val="001A5B01"/>
    <w:rsid w:val="001A5C82"/>
    <w:rsid w:val="001A6109"/>
    <w:rsid w:val="001A6508"/>
    <w:rsid w:val="001A667C"/>
    <w:rsid w:val="001A67B1"/>
    <w:rsid w:val="001A6992"/>
    <w:rsid w:val="001A69F6"/>
    <w:rsid w:val="001A6C6B"/>
    <w:rsid w:val="001A6D6F"/>
    <w:rsid w:val="001A6F68"/>
    <w:rsid w:val="001A7103"/>
    <w:rsid w:val="001A7133"/>
    <w:rsid w:val="001A7185"/>
    <w:rsid w:val="001A7544"/>
    <w:rsid w:val="001A758B"/>
    <w:rsid w:val="001A765A"/>
    <w:rsid w:val="001A76EF"/>
    <w:rsid w:val="001A781E"/>
    <w:rsid w:val="001A7F7B"/>
    <w:rsid w:val="001B0129"/>
    <w:rsid w:val="001B04A7"/>
    <w:rsid w:val="001B0D7B"/>
    <w:rsid w:val="001B1116"/>
    <w:rsid w:val="001B11C3"/>
    <w:rsid w:val="001B157E"/>
    <w:rsid w:val="001B160D"/>
    <w:rsid w:val="001B17CF"/>
    <w:rsid w:val="001B1D1A"/>
    <w:rsid w:val="001B1D7E"/>
    <w:rsid w:val="001B1F93"/>
    <w:rsid w:val="001B252E"/>
    <w:rsid w:val="001B27B2"/>
    <w:rsid w:val="001B310D"/>
    <w:rsid w:val="001B3791"/>
    <w:rsid w:val="001B3803"/>
    <w:rsid w:val="001B3D0A"/>
    <w:rsid w:val="001B3E49"/>
    <w:rsid w:val="001B4253"/>
    <w:rsid w:val="001B433B"/>
    <w:rsid w:val="001B4677"/>
    <w:rsid w:val="001B47CA"/>
    <w:rsid w:val="001B4FBD"/>
    <w:rsid w:val="001B5516"/>
    <w:rsid w:val="001B5BD0"/>
    <w:rsid w:val="001B5D10"/>
    <w:rsid w:val="001B636E"/>
    <w:rsid w:val="001B6C6D"/>
    <w:rsid w:val="001B6D3A"/>
    <w:rsid w:val="001B71D5"/>
    <w:rsid w:val="001B76E3"/>
    <w:rsid w:val="001C026B"/>
    <w:rsid w:val="001C03AD"/>
    <w:rsid w:val="001C0417"/>
    <w:rsid w:val="001C0548"/>
    <w:rsid w:val="001C064E"/>
    <w:rsid w:val="001C0824"/>
    <w:rsid w:val="001C0A64"/>
    <w:rsid w:val="001C0C7B"/>
    <w:rsid w:val="001C0EA5"/>
    <w:rsid w:val="001C0EF9"/>
    <w:rsid w:val="001C0FEC"/>
    <w:rsid w:val="001C1364"/>
    <w:rsid w:val="001C17B3"/>
    <w:rsid w:val="001C2171"/>
    <w:rsid w:val="001C2630"/>
    <w:rsid w:val="001C2BDD"/>
    <w:rsid w:val="001C2E91"/>
    <w:rsid w:val="001C2F31"/>
    <w:rsid w:val="001C389D"/>
    <w:rsid w:val="001C398C"/>
    <w:rsid w:val="001C3DF8"/>
    <w:rsid w:val="001C40E9"/>
    <w:rsid w:val="001C4175"/>
    <w:rsid w:val="001C41F9"/>
    <w:rsid w:val="001C46D1"/>
    <w:rsid w:val="001C4937"/>
    <w:rsid w:val="001C51E0"/>
    <w:rsid w:val="001C5489"/>
    <w:rsid w:val="001C5634"/>
    <w:rsid w:val="001C5653"/>
    <w:rsid w:val="001C5724"/>
    <w:rsid w:val="001C5739"/>
    <w:rsid w:val="001C57DD"/>
    <w:rsid w:val="001C5851"/>
    <w:rsid w:val="001C5971"/>
    <w:rsid w:val="001C5A25"/>
    <w:rsid w:val="001C5FFE"/>
    <w:rsid w:val="001C6169"/>
    <w:rsid w:val="001C621F"/>
    <w:rsid w:val="001C63D9"/>
    <w:rsid w:val="001C64A3"/>
    <w:rsid w:val="001C681E"/>
    <w:rsid w:val="001C68A7"/>
    <w:rsid w:val="001C6B22"/>
    <w:rsid w:val="001C6BC0"/>
    <w:rsid w:val="001C6C30"/>
    <w:rsid w:val="001C76E7"/>
    <w:rsid w:val="001C7A82"/>
    <w:rsid w:val="001C7AD1"/>
    <w:rsid w:val="001C7D29"/>
    <w:rsid w:val="001C7D76"/>
    <w:rsid w:val="001D0515"/>
    <w:rsid w:val="001D089B"/>
    <w:rsid w:val="001D099B"/>
    <w:rsid w:val="001D099D"/>
    <w:rsid w:val="001D0EBF"/>
    <w:rsid w:val="001D0F75"/>
    <w:rsid w:val="001D13E4"/>
    <w:rsid w:val="001D1C5F"/>
    <w:rsid w:val="001D1ED7"/>
    <w:rsid w:val="001D2B22"/>
    <w:rsid w:val="001D2CA6"/>
    <w:rsid w:val="001D2D09"/>
    <w:rsid w:val="001D2E23"/>
    <w:rsid w:val="001D2F79"/>
    <w:rsid w:val="001D352E"/>
    <w:rsid w:val="001D3588"/>
    <w:rsid w:val="001D35F3"/>
    <w:rsid w:val="001D3658"/>
    <w:rsid w:val="001D381E"/>
    <w:rsid w:val="001D3AD3"/>
    <w:rsid w:val="001D3BD5"/>
    <w:rsid w:val="001D3D75"/>
    <w:rsid w:val="001D3EA7"/>
    <w:rsid w:val="001D3EAD"/>
    <w:rsid w:val="001D3ED9"/>
    <w:rsid w:val="001D4180"/>
    <w:rsid w:val="001D466E"/>
    <w:rsid w:val="001D4A36"/>
    <w:rsid w:val="001D4E1B"/>
    <w:rsid w:val="001D4EC0"/>
    <w:rsid w:val="001D4F02"/>
    <w:rsid w:val="001D5369"/>
    <w:rsid w:val="001D54C5"/>
    <w:rsid w:val="001D57DF"/>
    <w:rsid w:val="001D5961"/>
    <w:rsid w:val="001D5D7D"/>
    <w:rsid w:val="001D608A"/>
    <w:rsid w:val="001D6195"/>
    <w:rsid w:val="001D61C4"/>
    <w:rsid w:val="001D6732"/>
    <w:rsid w:val="001D6D43"/>
    <w:rsid w:val="001D6EBC"/>
    <w:rsid w:val="001D71AD"/>
    <w:rsid w:val="001D7474"/>
    <w:rsid w:val="001D7535"/>
    <w:rsid w:val="001D761F"/>
    <w:rsid w:val="001D7C85"/>
    <w:rsid w:val="001D7CAB"/>
    <w:rsid w:val="001E03F9"/>
    <w:rsid w:val="001E05FF"/>
    <w:rsid w:val="001E0F87"/>
    <w:rsid w:val="001E10D0"/>
    <w:rsid w:val="001E127C"/>
    <w:rsid w:val="001E12ED"/>
    <w:rsid w:val="001E1B8D"/>
    <w:rsid w:val="001E252F"/>
    <w:rsid w:val="001E25CD"/>
    <w:rsid w:val="001E2601"/>
    <w:rsid w:val="001E27BB"/>
    <w:rsid w:val="001E2F73"/>
    <w:rsid w:val="001E31E3"/>
    <w:rsid w:val="001E32DE"/>
    <w:rsid w:val="001E3398"/>
    <w:rsid w:val="001E3635"/>
    <w:rsid w:val="001E3B66"/>
    <w:rsid w:val="001E3BCE"/>
    <w:rsid w:val="001E3DBE"/>
    <w:rsid w:val="001E3E88"/>
    <w:rsid w:val="001E432B"/>
    <w:rsid w:val="001E436D"/>
    <w:rsid w:val="001E485A"/>
    <w:rsid w:val="001E49F5"/>
    <w:rsid w:val="001E4CAA"/>
    <w:rsid w:val="001E563C"/>
    <w:rsid w:val="001E5E56"/>
    <w:rsid w:val="001E606D"/>
    <w:rsid w:val="001E6263"/>
    <w:rsid w:val="001E646D"/>
    <w:rsid w:val="001E66B1"/>
    <w:rsid w:val="001E6C5A"/>
    <w:rsid w:val="001E7125"/>
    <w:rsid w:val="001E74FF"/>
    <w:rsid w:val="001E7C12"/>
    <w:rsid w:val="001F07E4"/>
    <w:rsid w:val="001F0D4E"/>
    <w:rsid w:val="001F104D"/>
    <w:rsid w:val="001F10B6"/>
    <w:rsid w:val="001F119F"/>
    <w:rsid w:val="001F13AB"/>
    <w:rsid w:val="001F1701"/>
    <w:rsid w:val="001F1812"/>
    <w:rsid w:val="001F3354"/>
    <w:rsid w:val="001F3769"/>
    <w:rsid w:val="001F3FE4"/>
    <w:rsid w:val="001F418F"/>
    <w:rsid w:val="001F4377"/>
    <w:rsid w:val="001F4630"/>
    <w:rsid w:val="001F4943"/>
    <w:rsid w:val="001F4A1F"/>
    <w:rsid w:val="001F4B6A"/>
    <w:rsid w:val="001F4D71"/>
    <w:rsid w:val="001F5732"/>
    <w:rsid w:val="001F577A"/>
    <w:rsid w:val="001F5CC1"/>
    <w:rsid w:val="001F5E60"/>
    <w:rsid w:val="001F6545"/>
    <w:rsid w:val="001F68E0"/>
    <w:rsid w:val="001F6AAB"/>
    <w:rsid w:val="001F793B"/>
    <w:rsid w:val="001F7B11"/>
    <w:rsid w:val="002004A3"/>
    <w:rsid w:val="00200C70"/>
    <w:rsid w:val="00200C8F"/>
    <w:rsid w:val="00200D7F"/>
    <w:rsid w:val="00200E01"/>
    <w:rsid w:val="00200E9E"/>
    <w:rsid w:val="0020138C"/>
    <w:rsid w:val="00201393"/>
    <w:rsid w:val="002017CB"/>
    <w:rsid w:val="00201AE4"/>
    <w:rsid w:val="00201D13"/>
    <w:rsid w:val="00201F20"/>
    <w:rsid w:val="00201F70"/>
    <w:rsid w:val="00202752"/>
    <w:rsid w:val="00202E8C"/>
    <w:rsid w:val="00203281"/>
    <w:rsid w:val="00203728"/>
    <w:rsid w:val="00203E6C"/>
    <w:rsid w:val="00203F57"/>
    <w:rsid w:val="002040F0"/>
    <w:rsid w:val="00204214"/>
    <w:rsid w:val="002047E4"/>
    <w:rsid w:val="00204896"/>
    <w:rsid w:val="00204EBE"/>
    <w:rsid w:val="00205044"/>
    <w:rsid w:val="002051EC"/>
    <w:rsid w:val="00205403"/>
    <w:rsid w:val="00205702"/>
    <w:rsid w:val="0020605B"/>
    <w:rsid w:val="002060FB"/>
    <w:rsid w:val="0020630E"/>
    <w:rsid w:val="00206393"/>
    <w:rsid w:val="00206478"/>
    <w:rsid w:val="002064FB"/>
    <w:rsid w:val="00206AAB"/>
    <w:rsid w:val="00206F13"/>
    <w:rsid w:val="00207360"/>
    <w:rsid w:val="002073B2"/>
    <w:rsid w:val="0020748E"/>
    <w:rsid w:val="002074BD"/>
    <w:rsid w:val="00207909"/>
    <w:rsid w:val="00207D26"/>
    <w:rsid w:val="00210244"/>
    <w:rsid w:val="00210400"/>
    <w:rsid w:val="002107F3"/>
    <w:rsid w:val="002108D5"/>
    <w:rsid w:val="00210A55"/>
    <w:rsid w:val="00210DE3"/>
    <w:rsid w:val="00210F39"/>
    <w:rsid w:val="00210F95"/>
    <w:rsid w:val="00210FE9"/>
    <w:rsid w:val="002111F3"/>
    <w:rsid w:val="0021167B"/>
    <w:rsid w:val="002119A5"/>
    <w:rsid w:val="00211B92"/>
    <w:rsid w:val="00211C8D"/>
    <w:rsid w:val="00211CC1"/>
    <w:rsid w:val="00211E4C"/>
    <w:rsid w:val="00211F6A"/>
    <w:rsid w:val="0021216E"/>
    <w:rsid w:val="00212C9A"/>
    <w:rsid w:val="002130A0"/>
    <w:rsid w:val="00213277"/>
    <w:rsid w:val="00213421"/>
    <w:rsid w:val="00213C1E"/>
    <w:rsid w:val="00213F08"/>
    <w:rsid w:val="00214560"/>
    <w:rsid w:val="0021502D"/>
    <w:rsid w:val="00215282"/>
    <w:rsid w:val="0021567C"/>
    <w:rsid w:val="00215758"/>
    <w:rsid w:val="00215D25"/>
    <w:rsid w:val="00216961"/>
    <w:rsid w:val="00216B1A"/>
    <w:rsid w:val="00216BEC"/>
    <w:rsid w:val="00216DDD"/>
    <w:rsid w:val="00216E1D"/>
    <w:rsid w:val="00217021"/>
    <w:rsid w:val="002172E0"/>
    <w:rsid w:val="002172F9"/>
    <w:rsid w:val="002202B5"/>
    <w:rsid w:val="00220373"/>
    <w:rsid w:val="0022045A"/>
    <w:rsid w:val="0022063A"/>
    <w:rsid w:val="00220761"/>
    <w:rsid w:val="00220BFB"/>
    <w:rsid w:val="00220EC9"/>
    <w:rsid w:val="00221140"/>
    <w:rsid w:val="00221B84"/>
    <w:rsid w:val="00221F07"/>
    <w:rsid w:val="00221F45"/>
    <w:rsid w:val="002224F0"/>
    <w:rsid w:val="00222827"/>
    <w:rsid w:val="002228C2"/>
    <w:rsid w:val="0022367B"/>
    <w:rsid w:val="00223938"/>
    <w:rsid w:val="00223E93"/>
    <w:rsid w:val="00223F0D"/>
    <w:rsid w:val="0022416D"/>
    <w:rsid w:val="002244E4"/>
    <w:rsid w:val="0022478B"/>
    <w:rsid w:val="002248EF"/>
    <w:rsid w:val="00224D41"/>
    <w:rsid w:val="00224E9A"/>
    <w:rsid w:val="00224F4E"/>
    <w:rsid w:val="00225439"/>
    <w:rsid w:val="0022556D"/>
    <w:rsid w:val="00225BBA"/>
    <w:rsid w:val="00225C03"/>
    <w:rsid w:val="00226130"/>
    <w:rsid w:val="002261D2"/>
    <w:rsid w:val="00226204"/>
    <w:rsid w:val="00226246"/>
    <w:rsid w:val="002262F4"/>
    <w:rsid w:val="002266EB"/>
    <w:rsid w:val="0022682F"/>
    <w:rsid w:val="002269F7"/>
    <w:rsid w:val="00226A56"/>
    <w:rsid w:val="00226DC5"/>
    <w:rsid w:val="00226E6B"/>
    <w:rsid w:val="00226EC9"/>
    <w:rsid w:val="0022734D"/>
    <w:rsid w:val="0022740E"/>
    <w:rsid w:val="0022793C"/>
    <w:rsid w:val="00227CAF"/>
    <w:rsid w:val="00227D1E"/>
    <w:rsid w:val="00227EC1"/>
    <w:rsid w:val="0023016E"/>
    <w:rsid w:val="00230406"/>
    <w:rsid w:val="0023080E"/>
    <w:rsid w:val="00230911"/>
    <w:rsid w:val="00231312"/>
    <w:rsid w:val="002315D5"/>
    <w:rsid w:val="00232212"/>
    <w:rsid w:val="002322CB"/>
    <w:rsid w:val="0023245E"/>
    <w:rsid w:val="00232820"/>
    <w:rsid w:val="00232C10"/>
    <w:rsid w:val="00232F56"/>
    <w:rsid w:val="00232F6F"/>
    <w:rsid w:val="00233089"/>
    <w:rsid w:val="002336CA"/>
    <w:rsid w:val="00233A5D"/>
    <w:rsid w:val="00233B93"/>
    <w:rsid w:val="00234096"/>
    <w:rsid w:val="00234694"/>
    <w:rsid w:val="0023488D"/>
    <w:rsid w:val="0023492A"/>
    <w:rsid w:val="00234A17"/>
    <w:rsid w:val="00234BF5"/>
    <w:rsid w:val="00234C36"/>
    <w:rsid w:val="0023519D"/>
    <w:rsid w:val="002352A7"/>
    <w:rsid w:val="002352D4"/>
    <w:rsid w:val="002352F2"/>
    <w:rsid w:val="00235508"/>
    <w:rsid w:val="00235517"/>
    <w:rsid w:val="0023592C"/>
    <w:rsid w:val="00235EF6"/>
    <w:rsid w:val="00235F94"/>
    <w:rsid w:val="00235FD7"/>
    <w:rsid w:val="00236596"/>
    <w:rsid w:val="00236C7C"/>
    <w:rsid w:val="00237254"/>
    <w:rsid w:val="00237463"/>
    <w:rsid w:val="00237537"/>
    <w:rsid w:val="002376BB"/>
    <w:rsid w:val="0023771F"/>
    <w:rsid w:val="00237D89"/>
    <w:rsid w:val="00237D9E"/>
    <w:rsid w:val="00237F14"/>
    <w:rsid w:val="00240444"/>
    <w:rsid w:val="002405B8"/>
    <w:rsid w:val="0024095A"/>
    <w:rsid w:val="00240CC9"/>
    <w:rsid w:val="00241871"/>
    <w:rsid w:val="00241D60"/>
    <w:rsid w:val="002423B6"/>
    <w:rsid w:val="002437FA"/>
    <w:rsid w:val="002438E1"/>
    <w:rsid w:val="00243A10"/>
    <w:rsid w:val="00243A20"/>
    <w:rsid w:val="00243BE8"/>
    <w:rsid w:val="002444DE"/>
    <w:rsid w:val="002445F6"/>
    <w:rsid w:val="00244679"/>
    <w:rsid w:val="0024475C"/>
    <w:rsid w:val="00244DB1"/>
    <w:rsid w:val="00244EFC"/>
    <w:rsid w:val="00245780"/>
    <w:rsid w:val="00245855"/>
    <w:rsid w:val="00245B02"/>
    <w:rsid w:val="00245F02"/>
    <w:rsid w:val="00246239"/>
    <w:rsid w:val="0024691F"/>
    <w:rsid w:val="00247272"/>
    <w:rsid w:val="002472C2"/>
    <w:rsid w:val="0024739A"/>
    <w:rsid w:val="00247956"/>
    <w:rsid w:val="00247BDD"/>
    <w:rsid w:val="00247C57"/>
    <w:rsid w:val="00247D50"/>
    <w:rsid w:val="00247D90"/>
    <w:rsid w:val="002502FA"/>
    <w:rsid w:val="002507D6"/>
    <w:rsid w:val="00250874"/>
    <w:rsid w:val="00250C24"/>
    <w:rsid w:val="00250D9D"/>
    <w:rsid w:val="00250EEF"/>
    <w:rsid w:val="00251957"/>
    <w:rsid w:val="00251BE5"/>
    <w:rsid w:val="00251D0B"/>
    <w:rsid w:val="00251D82"/>
    <w:rsid w:val="00251DBF"/>
    <w:rsid w:val="00252799"/>
    <w:rsid w:val="00252810"/>
    <w:rsid w:val="00252E56"/>
    <w:rsid w:val="00252E77"/>
    <w:rsid w:val="0025315C"/>
    <w:rsid w:val="00253E1F"/>
    <w:rsid w:val="00253E7F"/>
    <w:rsid w:val="0025436C"/>
    <w:rsid w:val="0025460B"/>
    <w:rsid w:val="00254836"/>
    <w:rsid w:val="00254903"/>
    <w:rsid w:val="00254E18"/>
    <w:rsid w:val="00254E6B"/>
    <w:rsid w:val="00254F7E"/>
    <w:rsid w:val="00255D33"/>
    <w:rsid w:val="00256D62"/>
    <w:rsid w:val="002570B8"/>
    <w:rsid w:val="00257C0D"/>
    <w:rsid w:val="002607F2"/>
    <w:rsid w:val="002608D1"/>
    <w:rsid w:val="00260B9F"/>
    <w:rsid w:val="00260C50"/>
    <w:rsid w:val="0026122A"/>
    <w:rsid w:val="0026156F"/>
    <w:rsid w:val="00261898"/>
    <w:rsid w:val="00261D04"/>
    <w:rsid w:val="00261E23"/>
    <w:rsid w:val="00261EBD"/>
    <w:rsid w:val="002626BF"/>
    <w:rsid w:val="002627EE"/>
    <w:rsid w:val="00263394"/>
    <w:rsid w:val="00264029"/>
    <w:rsid w:val="00264103"/>
    <w:rsid w:val="00264627"/>
    <w:rsid w:val="0026499B"/>
    <w:rsid w:val="00264EF4"/>
    <w:rsid w:val="0026504A"/>
    <w:rsid w:val="00265062"/>
    <w:rsid w:val="0026527C"/>
    <w:rsid w:val="00265437"/>
    <w:rsid w:val="002659E6"/>
    <w:rsid w:val="00266202"/>
    <w:rsid w:val="002664A1"/>
    <w:rsid w:val="0026671E"/>
    <w:rsid w:val="00266756"/>
    <w:rsid w:val="00266F42"/>
    <w:rsid w:val="0026710C"/>
    <w:rsid w:val="0026714A"/>
    <w:rsid w:val="002677E2"/>
    <w:rsid w:val="00267B20"/>
    <w:rsid w:val="00267BEB"/>
    <w:rsid w:val="00267D9D"/>
    <w:rsid w:val="00267E99"/>
    <w:rsid w:val="002700F2"/>
    <w:rsid w:val="00270149"/>
    <w:rsid w:val="002701A0"/>
    <w:rsid w:val="00270345"/>
    <w:rsid w:val="002704B9"/>
    <w:rsid w:val="002704EA"/>
    <w:rsid w:val="002704ED"/>
    <w:rsid w:val="00270AB8"/>
    <w:rsid w:val="00270BE6"/>
    <w:rsid w:val="00270E9A"/>
    <w:rsid w:val="00270EAC"/>
    <w:rsid w:val="00271463"/>
    <w:rsid w:val="002719CE"/>
    <w:rsid w:val="00271E2C"/>
    <w:rsid w:val="0027218C"/>
    <w:rsid w:val="002721C0"/>
    <w:rsid w:val="0027226E"/>
    <w:rsid w:val="002722BE"/>
    <w:rsid w:val="0027247E"/>
    <w:rsid w:val="00272602"/>
    <w:rsid w:val="00272B8A"/>
    <w:rsid w:val="00272DFA"/>
    <w:rsid w:val="00273175"/>
    <w:rsid w:val="00273413"/>
    <w:rsid w:val="0027365E"/>
    <w:rsid w:val="0027376A"/>
    <w:rsid w:val="00273B92"/>
    <w:rsid w:val="00273DF5"/>
    <w:rsid w:val="00273F7B"/>
    <w:rsid w:val="00274400"/>
    <w:rsid w:val="00274692"/>
    <w:rsid w:val="00274813"/>
    <w:rsid w:val="00274B98"/>
    <w:rsid w:val="002754AB"/>
    <w:rsid w:val="00275778"/>
    <w:rsid w:val="00275A44"/>
    <w:rsid w:val="00275EF1"/>
    <w:rsid w:val="00275F5A"/>
    <w:rsid w:val="00276089"/>
    <w:rsid w:val="0027612A"/>
    <w:rsid w:val="0027651E"/>
    <w:rsid w:val="00276609"/>
    <w:rsid w:val="00276767"/>
    <w:rsid w:val="0027682A"/>
    <w:rsid w:val="00276C2B"/>
    <w:rsid w:val="002770C2"/>
    <w:rsid w:val="00277B30"/>
    <w:rsid w:val="002801EA"/>
    <w:rsid w:val="0028063F"/>
    <w:rsid w:val="00280BED"/>
    <w:rsid w:val="00280C1E"/>
    <w:rsid w:val="00280F7D"/>
    <w:rsid w:val="00281008"/>
    <w:rsid w:val="002814D0"/>
    <w:rsid w:val="00281555"/>
    <w:rsid w:val="00281600"/>
    <w:rsid w:val="002818BF"/>
    <w:rsid w:val="002819E2"/>
    <w:rsid w:val="00281A4C"/>
    <w:rsid w:val="00281A7F"/>
    <w:rsid w:val="00281B6E"/>
    <w:rsid w:val="00281DD2"/>
    <w:rsid w:val="00281E52"/>
    <w:rsid w:val="00282286"/>
    <w:rsid w:val="002823F7"/>
    <w:rsid w:val="00282615"/>
    <w:rsid w:val="0028268B"/>
    <w:rsid w:val="002826FC"/>
    <w:rsid w:val="00282BEC"/>
    <w:rsid w:val="002832BB"/>
    <w:rsid w:val="00284180"/>
    <w:rsid w:val="00284B84"/>
    <w:rsid w:val="00285364"/>
    <w:rsid w:val="002853B0"/>
    <w:rsid w:val="00285768"/>
    <w:rsid w:val="002859EC"/>
    <w:rsid w:val="00285CDD"/>
    <w:rsid w:val="00285D06"/>
    <w:rsid w:val="0028675C"/>
    <w:rsid w:val="0028675D"/>
    <w:rsid w:val="00286BA7"/>
    <w:rsid w:val="00287C06"/>
    <w:rsid w:val="00287D29"/>
    <w:rsid w:val="00287FD4"/>
    <w:rsid w:val="0029036B"/>
    <w:rsid w:val="002915DE"/>
    <w:rsid w:val="00291945"/>
    <w:rsid w:val="00291B6B"/>
    <w:rsid w:val="00291D04"/>
    <w:rsid w:val="00291F1B"/>
    <w:rsid w:val="00292428"/>
    <w:rsid w:val="00292BAD"/>
    <w:rsid w:val="002935C0"/>
    <w:rsid w:val="002936F5"/>
    <w:rsid w:val="002937F3"/>
    <w:rsid w:val="0029381A"/>
    <w:rsid w:val="002939AE"/>
    <w:rsid w:val="00293B7E"/>
    <w:rsid w:val="0029406A"/>
    <w:rsid w:val="00294311"/>
    <w:rsid w:val="00294E93"/>
    <w:rsid w:val="002950F4"/>
    <w:rsid w:val="0029536A"/>
    <w:rsid w:val="0029536C"/>
    <w:rsid w:val="002953A3"/>
    <w:rsid w:val="00295F77"/>
    <w:rsid w:val="0029610B"/>
    <w:rsid w:val="002966FD"/>
    <w:rsid w:val="0029670C"/>
    <w:rsid w:val="00296A08"/>
    <w:rsid w:val="00296E9D"/>
    <w:rsid w:val="002973DC"/>
    <w:rsid w:val="00297450"/>
    <w:rsid w:val="0029747B"/>
    <w:rsid w:val="00297911"/>
    <w:rsid w:val="00297B43"/>
    <w:rsid w:val="002A01EF"/>
    <w:rsid w:val="002A0357"/>
    <w:rsid w:val="002A05AD"/>
    <w:rsid w:val="002A0617"/>
    <w:rsid w:val="002A0742"/>
    <w:rsid w:val="002A0781"/>
    <w:rsid w:val="002A0825"/>
    <w:rsid w:val="002A092C"/>
    <w:rsid w:val="002A1216"/>
    <w:rsid w:val="002A14AE"/>
    <w:rsid w:val="002A1789"/>
    <w:rsid w:val="002A1862"/>
    <w:rsid w:val="002A1CBF"/>
    <w:rsid w:val="002A211F"/>
    <w:rsid w:val="002A24BB"/>
    <w:rsid w:val="002A291F"/>
    <w:rsid w:val="002A298B"/>
    <w:rsid w:val="002A2C68"/>
    <w:rsid w:val="002A2EC5"/>
    <w:rsid w:val="002A3018"/>
    <w:rsid w:val="002A3146"/>
    <w:rsid w:val="002A3563"/>
    <w:rsid w:val="002A3780"/>
    <w:rsid w:val="002A3B3D"/>
    <w:rsid w:val="002A428B"/>
    <w:rsid w:val="002A4687"/>
    <w:rsid w:val="002A470C"/>
    <w:rsid w:val="002A47EA"/>
    <w:rsid w:val="002A4DEC"/>
    <w:rsid w:val="002A57D1"/>
    <w:rsid w:val="002A5D3D"/>
    <w:rsid w:val="002A5E8B"/>
    <w:rsid w:val="002A5FEC"/>
    <w:rsid w:val="002A6163"/>
    <w:rsid w:val="002A629F"/>
    <w:rsid w:val="002A62A3"/>
    <w:rsid w:val="002A64EF"/>
    <w:rsid w:val="002A6F0E"/>
    <w:rsid w:val="002A7186"/>
    <w:rsid w:val="002A73D1"/>
    <w:rsid w:val="002A7562"/>
    <w:rsid w:val="002A770F"/>
    <w:rsid w:val="002A776D"/>
    <w:rsid w:val="002A7D3C"/>
    <w:rsid w:val="002B0067"/>
    <w:rsid w:val="002B00D6"/>
    <w:rsid w:val="002B0137"/>
    <w:rsid w:val="002B01C5"/>
    <w:rsid w:val="002B024B"/>
    <w:rsid w:val="002B0506"/>
    <w:rsid w:val="002B0691"/>
    <w:rsid w:val="002B0E0E"/>
    <w:rsid w:val="002B15BE"/>
    <w:rsid w:val="002B1873"/>
    <w:rsid w:val="002B191E"/>
    <w:rsid w:val="002B1D9D"/>
    <w:rsid w:val="002B1F0C"/>
    <w:rsid w:val="002B1F4A"/>
    <w:rsid w:val="002B2133"/>
    <w:rsid w:val="002B287A"/>
    <w:rsid w:val="002B2D83"/>
    <w:rsid w:val="002B328B"/>
    <w:rsid w:val="002B38BA"/>
    <w:rsid w:val="002B3957"/>
    <w:rsid w:val="002B3B42"/>
    <w:rsid w:val="002B3CE6"/>
    <w:rsid w:val="002B3F01"/>
    <w:rsid w:val="002B42AB"/>
    <w:rsid w:val="002B46D9"/>
    <w:rsid w:val="002B4B79"/>
    <w:rsid w:val="002B4D97"/>
    <w:rsid w:val="002B4F1F"/>
    <w:rsid w:val="002B4F9B"/>
    <w:rsid w:val="002B4FE4"/>
    <w:rsid w:val="002B5AA7"/>
    <w:rsid w:val="002B5BDC"/>
    <w:rsid w:val="002B5C1B"/>
    <w:rsid w:val="002B5ED6"/>
    <w:rsid w:val="002B5FBD"/>
    <w:rsid w:val="002B6313"/>
    <w:rsid w:val="002B6780"/>
    <w:rsid w:val="002B6BD0"/>
    <w:rsid w:val="002B7607"/>
    <w:rsid w:val="002B7B06"/>
    <w:rsid w:val="002B7B3F"/>
    <w:rsid w:val="002B7CA2"/>
    <w:rsid w:val="002B7D35"/>
    <w:rsid w:val="002B7DA1"/>
    <w:rsid w:val="002B7FD5"/>
    <w:rsid w:val="002C01DA"/>
    <w:rsid w:val="002C06A9"/>
    <w:rsid w:val="002C0E77"/>
    <w:rsid w:val="002C15C8"/>
    <w:rsid w:val="002C16B7"/>
    <w:rsid w:val="002C1763"/>
    <w:rsid w:val="002C1993"/>
    <w:rsid w:val="002C1AC9"/>
    <w:rsid w:val="002C1FC4"/>
    <w:rsid w:val="002C22D9"/>
    <w:rsid w:val="002C2B9B"/>
    <w:rsid w:val="002C2C1A"/>
    <w:rsid w:val="002C2C5A"/>
    <w:rsid w:val="002C2E81"/>
    <w:rsid w:val="002C3791"/>
    <w:rsid w:val="002C3826"/>
    <w:rsid w:val="002C3B4F"/>
    <w:rsid w:val="002C3E6A"/>
    <w:rsid w:val="002C3F7A"/>
    <w:rsid w:val="002C418B"/>
    <w:rsid w:val="002C439A"/>
    <w:rsid w:val="002C43FA"/>
    <w:rsid w:val="002C465A"/>
    <w:rsid w:val="002C4A1F"/>
    <w:rsid w:val="002C50B9"/>
    <w:rsid w:val="002C52ED"/>
    <w:rsid w:val="002C5315"/>
    <w:rsid w:val="002C54E1"/>
    <w:rsid w:val="002C55F6"/>
    <w:rsid w:val="002C5C14"/>
    <w:rsid w:val="002C5E25"/>
    <w:rsid w:val="002C642E"/>
    <w:rsid w:val="002C661A"/>
    <w:rsid w:val="002C6ABE"/>
    <w:rsid w:val="002C71D4"/>
    <w:rsid w:val="002C7237"/>
    <w:rsid w:val="002C7654"/>
    <w:rsid w:val="002C7C46"/>
    <w:rsid w:val="002C7DA1"/>
    <w:rsid w:val="002D0444"/>
    <w:rsid w:val="002D05F4"/>
    <w:rsid w:val="002D07EA"/>
    <w:rsid w:val="002D0B8D"/>
    <w:rsid w:val="002D145B"/>
    <w:rsid w:val="002D168E"/>
    <w:rsid w:val="002D170B"/>
    <w:rsid w:val="002D1BC8"/>
    <w:rsid w:val="002D1E55"/>
    <w:rsid w:val="002D2375"/>
    <w:rsid w:val="002D2589"/>
    <w:rsid w:val="002D28C5"/>
    <w:rsid w:val="002D2B30"/>
    <w:rsid w:val="002D2C1C"/>
    <w:rsid w:val="002D2D48"/>
    <w:rsid w:val="002D3206"/>
    <w:rsid w:val="002D3241"/>
    <w:rsid w:val="002D35D2"/>
    <w:rsid w:val="002D3800"/>
    <w:rsid w:val="002D3A34"/>
    <w:rsid w:val="002D3B45"/>
    <w:rsid w:val="002D3BAB"/>
    <w:rsid w:val="002D3D1C"/>
    <w:rsid w:val="002D3DA6"/>
    <w:rsid w:val="002D3EBD"/>
    <w:rsid w:val="002D4419"/>
    <w:rsid w:val="002D45CA"/>
    <w:rsid w:val="002D4C88"/>
    <w:rsid w:val="002D5378"/>
    <w:rsid w:val="002D53AC"/>
    <w:rsid w:val="002D5607"/>
    <w:rsid w:val="002D5705"/>
    <w:rsid w:val="002D578C"/>
    <w:rsid w:val="002D5BA5"/>
    <w:rsid w:val="002D6051"/>
    <w:rsid w:val="002D60FE"/>
    <w:rsid w:val="002D6913"/>
    <w:rsid w:val="002D697C"/>
    <w:rsid w:val="002D6E93"/>
    <w:rsid w:val="002D71BB"/>
    <w:rsid w:val="002D745F"/>
    <w:rsid w:val="002D74A7"/>
    <w:rsid w:val="002D7659"/>
    <w:rsid w:val="002D7933"/>
    <w:rsid w:val="002D7BCC"/>
    <w:rsid w:val="002D7E74"/>
    <w:rsid w:val="002E026C"/>
    <w:rsid w:val="002E047C"/>
    <w:rsid w:val="002E0616"/>
    <w:rsid w:val="002E08CA"/>
    <w:rsid w:val="002E0934"/>
    <w:rsid w:val="002E0AA7"/>
    <w:rsid w:val="002E0E81"/>
    <w:rsid w:val="002E0F37"/>
    <w:rsid w:val="002E1A99"/>
    <w:rsid w:val="002E1AD2"/>
    <w:rsid w:val="002E1BCA"/>
    <w:rsid w:val="002E1C61"/>
    <w:rsid w:val="002E216C"/>
    <w:rsid w:val="002E21A4"/>
    <w:rsid w:val="002E224D"/>
    <w:rsid w:val="002E2428"/>
    <w:rsid w:val="002E2798"/>
    <w:rsid w:val="002E288D"/>
    <w:rsid w:val="002E29A5"/>
    <w:rsid w:val="002E3761"/>
    <w:rsid w:val="002E3810"/>
    <w:rsid w:val="002E3882"/>
    <w:rsid w:val="002E4981"/>
    <w:rsid w:val="002E5A1B"/>
    <w:rsid w:val="002E6741"/>
    <w:rsid w:val="002E6A41"/>
    <w:rsid w:val="002E6B64"/>
    <w:rsid w:val="002E6E99"/>
    <w:rsid w:val="002E75E2"/>
    <w:rsid w:val="002E7A68"/>
    <w:rsid w:val="002E7CF3"/>
    <w:rsid w:val="002F020E"/>
    <w:rsid w:val="002F0710"/>
    <w:rsid w:val="002F09D4"/>
    <w:rsid w:val="002F0A3B"/>
    <w:rsid w:val="002F0CEC"/>
    <w:rsid w:val="002F11F4"/>
    <w:rsid w:val="002F1953"/>
    <w:rsid w:val="002F1F1F"/>
    <w:rsid w:val="002F2137"/>
    <w:rsid w:val="002F2236"/>
    <w:rsid w:val="002F2368"/>
    <w:rsid w:val="002F24C1"/>
    <w:rsid w:val="002F2891"/>
    <w:rsid w:val="002F2B44"/>
    <w:rsid w:val="002F2BFE"/>
    <w:rsid w:val="002F2D73"/>
    <w:rsid w:val="002F2E81"/>
    <w:rsid w:val="002F2F6B"/>
    <w:rsid w:val="002F3061"/>
    <w:rsid w:val="002F3B34"/>
    <w:rsid w:val="002F3CE8"/>
    <w:rsid w:val="002F3D4C"/>
    <w:rsid w:val="002F3ECA"/>
    <w:rsid w:val="002F3F2F"/>
    <w:rsid w:val="002F41E8"/>
    <w:rsid w:val="002F49BF"/>
    <w:rsid w:val="002F57DB"/>
    <w:rsid w:val="002F5902"/>
    <w:rsid w:val="002F59C1"/>
    <w:rsid w:val="002F5A91"/>
    <w:rsid w:val="002F5B35"/>
    <w:rsid w:val="002F5C2D"/>
    <w:rsid w:val="002F6140"/>
    <w:rsid w:val="002F686A"/>
    <w:rsid w:val="002F7122"/>
    <w:rsid w:val="002F7232"/>
    <w:rsid w:val="002F7246"/>
    <w:rsid w:val="002F7334"/>
    <w:rsid w:val="002F7486"/>
    <w:rsid w:val="002F753E"/>
    <w:rsid w:val="002F7629"/>
    <w:rsid w:val="002F7818"/>
    <w:rsid w:val="002F797A"/>
    <w:rsid w:val="002F7B0F"/>
    <w:rsid w:val="002F7B68"/>
    <w:rsid w:val="002F7BB7"/>
    <w:rsid w:val="002F7C81"/>
    <w:rsid w:val="002F7F52"/>
    <w:rsid w:val="003000F2"/>
    <w:rsid w:val="00300203"/>
    <w:rsid w:val="00300365"/>
    <w:rsid w:val="00300615"/>
    <w:rsid w:val="0030085B"/>
    <w:rsid w:val="00300895"/>
    <w:rsid w:val="00300E75"/>
    <w:rsid w:val="00300EEE"/>
    <w:rsid w:val="003010F0"/>
    <w:rsid w:val="003011E9"/>
    <w:rsid w:val="0030157F"/>
    <w:rsid w:val="003016B2"/>
    <w:rsid w:val="00301785"/>
    <w:rsid w:val="00301F64"/>
    <w:rsid w:val="00302682"/>
    <w:rsid w:val="00302A05"/>
    <w:rsid w:val="00302A4C"/>
    <w:rsid w:val="00302BEE"/>
    <w:rsid w:val="00302C80"/>
    <w:rsid w:val="00302C8E"/>
    <w:rsid w:val="00302F70"/>
    <w:rsid w:val="003031B4"/>
    <w:rsid w:val="003037E0"/>
    <w:rsid w:val="00303BD7"/>
    <w:rsid w:val="0030401D"/>
    <w:rsid w:val="003041F6"/>
    <w:rsid w:val="00304751"/>
    <w:rsid w:val="003049B2"/>
    <w:rsid w:val="00304C93"/>
    <w:rsid w:val="00304EE2"/>
    <w:rsid w:val="0030501C"/>
    <w:rsid w:val="0030518A"/>
    <w:rsid w:val="003053C5"/>
    <w:rsid w:val="003053DA"/>
    <w:rsid w:val="003058A3"/>
    <w:rsid w:val="00305969"/>
    <w:rsid w:val="00306A53"/>
    <w:rsid w:val="00306D93"/>
    <w:rsid w:val="00307248"/>
    <w:rsid w:val="003078E2"/>
    <w:rsid w:val="00307A51"/>
    <w:rsid w:val="0031017B"/>
    <w:rsid w:val="003105AA"/>
    <w:rsid w:val="003107DB"/>
    <w:rsid w:val="00310944"/>
    <w:rsid w:val="003109C0"/>
    <w:rsid w:val="00310A42"/>
    <w:rsid w:val="00310CEB"/>
    <w:rsid w:val="00311356"/>
    <w:rsid w:val="003113A1"/>
    <w:rsid w:val="00311899"/>
    <w:rsid w:val="003118B5"/>
    <w:rsid w:val="00311AA1"/>
    <w:rsid w:val="003120ED"/>
    <w:rsid w:val="003122AF"/>
    <w:rsid w:val="003122BA"/>
    <w:rsid w:val="00312324"/>
    <w:rsid w:val="00312D3F"/>
    <w:rsid w:val="00312ECB"/>
    <w:rsid w:val="003130BD"/>
    <w:rsid w:val="00313183"/>
    <w:rsid w:val="00313473"/>
    <w:rsid w:val="003137B8"/>
    <w:rsid w:val="00313B22"/>
    <w:rsid w:val="00313E2A"/>
    <w:rsid w:val="0031446B"/>
    <w:rsid w:val="0031450E"/>
    <w:rsid w:val="00314829"/>
    <w:rsid w:val="00314AAA"/>
    <w:rsid w:val="00314BE8"/>
    <w:rsid w:val="00315191"/>
    <w:rsid w:val="00315227"/>
    <w:rsid w:val="0031532D"/>
    <w:rsid w:val="003153BA"/>
    <w:rsid w:val="00315575"/>
    <w:rsid w:val="003155B8"/>
    <w:rsid w:val="00315FD4"/>
    <w:rsid w:val="00316093"/>
    <w:rsid w:val="00316396"/>
    <w:rsid w:val="00316630"/>
    <w:rsid w:val="00316946"/>
    <w:rsid w:val="0031696E"/>
    <w:rsid w:val="003169F4"/>
    <w:rsid w:val="00316B23"/>
    <w:rsid w:val="00316B80"/>
    <w:rsid w:val="00316F77"/>
    <w:rsid w:val="0031711C"/>
    <w:rsid w:val="003173C3"/>
    <w:rsid w:val="003174FC"/>
    <w:rsid w:val="0031785C"/>
    <w:rsid w:val="003178AF"/>
    <w:rsid w:val="003178CD"/>
    <w:rsid w:val="0031791B"/>
    <w:rsid w:val="003179A6"/>
    <w:rsid w:val="00317DC9"/>
    <w:rsid w:val="00317F77"/>
    <w:rsid w:val="00320055"/>
    <w:rsid w:val="0032018F"/>
    <w:rsid w:val="003202D7"/>
    <w:rsid w:val="003207DC"/>
    <w:rsid w:val="00320D18"/>
    <w:rsid w:val="00320D75"/>
    <w:rsid w:val="00320E4B"/>
    <w:rsid w:val="00320F6D"/>
    <w:rsid w:val="003210BA"/>
    <w:rsid w:val="00321852"/>
    <w:rsid w:val="00321AE4"/>
    <w:rsid w:val="00321B5F"/>
    <w:rsid w:val="00321BB8"/>
    <w:rsid w:val="00321C52"/>
    <w:rsid w:val="00321D9B"/>
    <w:rsid w:val="00321DBC"/>
    <w:rsid w:val="00321FD3"/>
    <w:rsid w:val="00322079"/>
    <w:rsid w:val="0032228A"/>
    <w:rsid w:val="00322559"/>
    <w:rsid w:val="003226FF"/>
    <w:rsid w:val="003229E3"/>
    <w:rsid w:val="00322BCB"/>
    <w:rsid w:val="00322E89"/>
    <w:rsid w:val="00322EDA"/>
    <w:rsid w:val="00323626"/>
    <w:rsid w:val="0032379F"/>
    <w:rsid w:val="0032380A"/>
    <w:rsid w:val="00324739"/>
    <w:rsid w:val="003255A6"/>
    <w:rsid w:val="003255DC"/>
    <w:rsid w:val="00325C41"/>
    <w:rsid w:val="0032600C"/>
    <w:rsid w:val="00326264"/>
    <w:rsid w:val="0032695D"/>
    <w:rsid w:val="00326D05"/>
    <w:rsid w:val="00326D5C"/>
    <w:rsid w:val="00326D63"/>
    <w:rsid w:val="00326FEE"/>
    <w:rsid w:val="00327332"/>
    <w:rsid w:val="00327751"/>
    <w:rsid w:val="00327A0D"/>
    <w:rsid w:val="0033013D"/>
    <w:rsid w:val="003306BC"/>
    <w:rsid w:val="00330A12"/>
    <w:rsid w:val="0033109C"/>
    <w:rsid w:val="00331194"/>
    <w:rsid w:val="003313DD"/>
    <w:rsid w:val="00331461"/>
    <w:rsid w:val="0033147F"/>
    <w:rsid w:val="003316ED"/>
    <w:rsid w:val="003317CD"/>
    <w:rsid w:val="00331B67"/>
    <w:rsid w:val="00331B7D"/>
    <w:rsid w:val="00331CB9"/>
    <w:rsid w:val="00331EC7"/>
    <w:rsid w:val="0033221A"/>
    <w:rsid w:val="0033224E"/>
    <w:rsid w:val="0033237A"/>
    <w:rsid w:val="003324A0"/>
    <w:rsid w:val="00332525"/>
    <w:rsid w:val="003327F7"/>
    <w:rsid w:val="0033306D"/>
    <w:rsid w:val="0033315C"/>
    <w:rsid w:val="003331C1"/>
    <w:rsid w:val="003332BB"/>
    <w:rsid w:val="0033347F"/>
    <w:rsid w:val="003339CD"/>
    <w:rsid w:val="00333EF8"/>
    <w:rsid w:val="00334169"/>
    <w:rsid w:val="00334796"/>
    <w:rsid w:val="00334AB9"/>
    <w:rsid w:val="00334E1E"/>
    <w:rsid w:val="00334FDC"/>
    <w:rsid w:val="003351E6"/>
    <w:rsid w:val="00335471"/>
    <w:rsid w:val="003354D7"/>
    <w:rsid w:val="0033555F"/>
    <w:rsid w:val="00335685"/>
    <w:rsid w:val="00335702"/>
    <w:rsid w:val="00335B5F"/>
    <w:rsid w:val="00335D2C"/>
    <w:rsid w:val="00335E02"/>
    <w:rsid w:val="00335FE5"/>
    <w:rsid w:val="003365EB"/>
    <w:rsid w:val="00336B1F"/>
    <w:rsid w:val="00336E46"/>
    <w:rsid w:val="003373CB"/>
    <w:rsid w:val="003374B3"/>
    <w:rsid w:val="003375B5"/>
    <w:rsid w:val="00337904"/>
    <w:rsid w:val="00337BE4"/>
    <w:rsid w:val="00337CF8"/>
    <w:rsid w:val="00337DDD"/>
    <w:rsid w:val="003401BF"/>
    <w:rsid w:val="0034085E"/>
    <w:rsid w:val="00340A25"/>
    <w:rsid w:val="00340B1F"/>
    <w:rsid w:val="00340C38"/>
    <w:rsid w:val="003416AA"/>
    <w:rsid w:val="003416DD"/>
    <w:rsid w:val="0034171D"/>
    <w:rsid w:val="0034172E"/>
    <w:rsid w:val="003419A7"/>
    <w:rsid w:val="00341B6D"/>
    <w:rsid w:val="00341D0B"/>
    <w:rsid w:val="00341E7E"/>
    <w:rsid w:val="00341EF6"/>
    <w:rsid w:val="00342154"/>
    <w:rsid w:val="00342252"/>
    <w:rsid w:val="003422E7"/>
    <w:rsid w:val="003423A8"/>
    <w:rsid w:val="003423EA"/>
    <w:rsid w:val="00342748"/>
    <w:rsid w:val="00342C87"/>
    <w:rsid w:val="00342EA3"/>
    <w:rsid w:val="003430ED"/>
    <w:rsid w:val="003431CE"/>
    <w:rsid w:val="00343270"/>
    <w:rsid w:val="003434A3"/>
    <w:rsid w:val="00343882"/>
    <w:rsid w:val="00343B2B"/>
    <w:rsid w:val="00344894"/>
    <w:rsid w:val="0034494B"/>
    <w:rsid w:val="00344ADA"/>
    <w:rsid w:val="00344C0E"/>
    <w:rsid w:val="00344CD6"/>
    <w:rsid w:val="00345037"/>
    <w:rsid w:val="003450E0"/>
    <w:rsid w:val="0034550E"/>
    <w:rsid w:val="00345936"/>
    <w:rsid w:val="00345F51"/>
    <w:rsid w:val="003460EC"/>
    <w:rsid w:val="00346104"/>
    <w:rsid w:val="00346126"/>
    <w:rsid w:val="003462B8"/>
    <w:rsid w:val="0034651C"/>
    <w:rsid w:val="00346C86"/>
    <w:rsid w:val="00346E2B"/>
    <w:rsid w:val="00346F60"/>
    <w:rsid w:val="0034719D"/>
    <w:rsid w:val="003479A7"/>
    <w:rsid w:val="00347A1F"/>
    <w:rsid w:val="00347DFA"/>
    <w:rsid w:val="003501A7"/>
    <w:rsid w:val="003504B2"/>
    <w:rsid w:val="00350A1F"/>
    <w:rsid w:val="003514E7"/>
    <w:rsid w:val="00351587"/>
    <w:rsid w:val="003515DF"/>
    <w:rsid w:val="00351681"/>
    <w:rsid w:val="00351841"/>
    <w:rsid w:val="00351FED"/>
    <w:rsid w:val="00352244"/>
    <w:rsid w:val="0035258F"/>
    <w:rsid w:val="00352616"/>
    <w:rsid w:val="00353392"/>
    <w:rsid w:val="0035359D"/>
    <w:rsid w:val="00353B56"/>
    <w:rsid w:val="00353BE6"/>
    <w:rsid w:val="00353C0C"/>
    <w:rsid w:val="00353F63"/>
    <w:rsid w:val="0035404C"/>
    <w:rsid w:val="003543FB"/>
    <w:rsid w:val="00354BF7"/>
    <w:rsid w:val="00354FE3"/>
    <w:rsid w:val="003553F7"/>
    <w:rsid w:val="00355A6E"/>
    <w:rsid w:val="00355BEA"/>
    <w:rsid w:val="003568B6"/>
    <w:rsid w:val="00356B12"/>
    <w:rsid w:val="003571A2"/>
    <w:rsid w:val="003574AB"/>
    <w:rsid w:val="00357971"/>
    <w:rsid w:val="00357BF4"/>
    <w:rsid w:val="00360053"/>
    <w:rsid w:val="0036035D"/>
    <w:rsid w:val="00360434"/>
    <w:rsid w:val="0036069B"/>
    <w:rsid w:val="00360E27"/>
    <w:rsid w:val="00361036"/>
    <w:rsid w:val="00361138"/>
    <w:rsid w:val="00361306"/>
    <w:rsid w:val="00361338"/>
    <w:rsid w:val="00361382"/>
    <w:rsid w:val="003613CA"/>
    <w:rsid w:val="00361599"/>
    <w:rsid w:val="00361651"/>
    <w:rsid w:val="0036179F"/>
    <w:rsid w:val="00361C63"/>
    <w:rsid w:val="00361CB9"/>
    <w:rsid w:val="00361CBC"/>
    <w:rsid w:val="00361CEA"/>
    <w:rsid w:val="003627DF"/>
    <w:rsid w:val="00362FED"/>
    <w:rsid w:val="00363089"/>
    <w:rsid w:val="0036323F"/>
    <w:rsid w:val="003633FC"/>
    <w:rsid w:val="00363745"/>
    <w:rsid w:val="00363910"/>
    <w:rsid w:val="003645AE"/>
    <w:rsid w:val="00364848"/>
    <w:rsid w:val="00364AE6"/>
    <w:rsid w:val="00364BBD"/>
    <w:rsid w:val="0036531B"/>
    <w:rsid w:val="003653DF"/>
    <w:rsid w:val="003655D5"/>
    <w:rsid w:val="003658A3"/>
    <w:rsid w:val="003658E4"/>
    <w:rsid w:val="00365A6C"/>
    <w:rsid w:val="00365E07"/>
    <w:rsid w:val="00365F7E"/>
    <w:rsid w:val="00366251"/>
    <w:rsid w:val="00366A9C"/>
    <w:rsid w:val="00367029"/>
    <w:rsid w:val="003672AF"/>
    <w:rsid w:val="0036730D"/>
    <w:rsid w:val="00367956"/>
    <w:rsid w:val="00367C3C"/>
    <w:rsid w:val="00367E97"/>
    <w:rsid w:val="00367F36"/>
    <w:rsid w:val="0037052A"/>
    <w:rsid w:val="003707E9"/>
    <w:rsid w:val="00370902"/>
    <w:rsid w:val="00370DFA"/>
    <w:rsid w:val="00370E02"/>
    <w:rsid w:val="00370E2B"/>
    <w:rsid w:val="003711DE"/>
    <w:rsid w:val="00371669"/>
    <w:rsid w:val="00371737"/>
    <w:rsid w:val="00371831"/>
    <w:rsid w:val="00371EC4"/>
    <w:rsid w:val="003723FB"/>
    <w:rsid w:val="0037247F"/>
    <w:rsid w:val="00372B23"/>
    <w:rsid w:val="00372B82"/>
    <w:rsid w:val="00372C62"/>
    <w:rsid w:val="00372CE7"/>
    <w:rsid w:val="00372E23"/>
    <w:rsid w:val="00372F97"/>
    <w:rsid w:val="0037315E"/>
    <w:rsid w:val="003733D3"/>
    <w:rsid w:val="0037343F"/>
    <w:rsid w:val="00373844"/>
    <w:rsid w:val="00373D1A"/>
    <w:rsid w:val="00374408"/>
    <w:rsid w:val="003749EE"/>
    <w:rsid w:val="00374D52"/>
    <w:rsid w:val="00374D6E"/>
    <w:rsid w:val="0037502C"/>
    <w:rsid w:val="0037571E"/>
    <w:rsid w:val="003757E3"/>
    <w:rsid w:val="00375F01"/>
    <w:rsid w:val="0037619F"/>
    <w:rsid w:val="003768AD"/>
    <w:rsid w:val="00376AE9"/>
    <w:rsid w:val="00376B0C"/>
    <w:rsid w:val="00376F0D"/>
    <w:rsid w:val="00377259"/>
    <w:rsid w:val="003772A9"/>
    <w:rsid w:val="003775E8"/>
    <w:rsid w:val="00377748"/>
    <w:rsid w:val="0037798D"/>
    <w:rsid w:val="00377B57"/>
    <w:rsid w:val="00377C01"/>
    <w:rsid w:val="00380156"/>
    <w:rsid w:val="00380497"/>
    <w:rsid w:val="00380516"/>
    <w:rsid w:val="003805F7"/>
    <w:rsid w:val="00380C4F"/>
    <w:rsid w:val="00380FC8"/>
    <w:rsid w:val="0038119D"/>
    <w:rsid w:val="00381A7F"/>
    <w:rsid w:val="0038218A"/>
    <w:rsid w:val="003821BE"/>
    <w:rsid w:val="0038227A"/>
    <w:rsid w:val="00382C81"/>
    <w:rsid w:val="00382CF3"/>
    <w:rsid w:val="00382EA7"/>
    <w:rsid w:val="0038329C"/>
    <w:rsid w:val="00383575"/>
    <w:rsid w:val="003836C5"/>
    <w:rsid w:val="0038381F"/>
    <w:rsid w:val="00383DFE"/>
    <w:rsid w:val="00383FDA"/>
    <w:rsid w:val="00384316"/>
    <w:rsid w:val="003845B5"/>
    <w:rsid w:val="0038465C"/>
    <w:rsid w:val="00384AC8"/>
    <w:rsid w:val="00384FA0"/>
    <w:rsid w:val="00384FCB"/>
    <w:rsid w:val="0038564C"/>
    <w:rsid w:val="00385943"/>
    <w:rsid w:val="00385A9E"/>
    <w:rsid w:val="00385F57"/>
    <w:rsid w:val="00386025"/>
    <w:rsid w:val="00386124"/>
    <w:rsid w:val="00386385"/>
    <w:rsid w:val="003864D8"/>
    <w:rsid w:val="0038656B"/>
    <w:rsid w:val="00386741"/>
    <w:rsid w:val="00386ECF"/>
    <w:rsid w:val="00386F53"/>
    <w:rsid w:val="0038716B"/>
    <w:rsid w:val="00387182"/>
    <w:rsid w:val="00387306"/>
    <w:rsid w:val="00387443"/>
    <w:rsid w:val="00387636"/>
    <w:rsid w:val="00387759"/>
    <w:rsid w:val="00387DB6"/>
    <w:rsid w:val="003903FA"/>
    <w:rsid w:val="003905FD"/>
    <w:rsid w:val="00390965"/>
    <w:rsid w:val="00390F7C"/>
    <w:rsid w:val="00390FFE"/>
    <w:rsid w:val="003910EC"/>
    <w:rsid w:val="00391272"/>
    <w:rsid w:val="00391356"/>
    <w:rsid w:val="003914BD"/>
    <w:rsid w:val="00391888"/>
    <w:rsid w:val="003918D5"/>
    <w:rsid w:val="00392E33"/>
    <w:rsid w:val="00393061"/>
    <w:rsid w:val="00393140"/>
    <w:rsid w:val="003931A6"/>
    <w:rsid w:val="003934F0"/>
    <w:rsid w:val="003937DF"/>
    <w:rsid w:val="00393A11"/>
    <w:rsid w:val="00393B79"/>
    <w:rsid w:val="00393D5E"/>
    <w:rsid w:val="003945E1"/>
    <w:rsid w:val="003945FE"/>
    <w:rsid w:val="00394920"/>
    <w:rsid w:val="00395FF3"/>
    <w:rsid w:val="003962F6"/>
    <w:rsid w:val="003966F7"/>
    <w:rsid w:val="00396B0C"/>
    <w:rsid w:val="00396CED"/>
    <w:rsid w:val="00397589"/>
    <w:rsid w:val="003978DF"/>
    <w:rsid w:val="00397AA8"/>
    <w:rsid w:val="00397B83"/>
    <w:rsid w:val="00397DF7"/>
    <w:rsid w:val="003A04E0"/>
    <w:rsid w:val="003A05E7"/>
    <w:rsid w:val="003A0793"/>
    <w:rsid w:val="003A0EEE"/>
    <w:rsid w:val="003A0FBD"/>
    <w:rsid w:val="003A1071"/>
    <w:rsid w:val="003A1134"/>
    <w:rsid w:val="003A17E9"/>
    <w:rsid w:val="003A182D"/>
    <w:rsid w:val="003A205B"/>
    <w:rsid w:val="003A2211"/>
    <w:rsid w:val="003A24DF"/>
    <w:rsid w:val="003A2522"/>
    <w:rsid w:val="003A27FF"/>
    <w:rsid w:val="003A2DAF"/>
    <w:rsid w:val="003A2F9B"/>
    <w:rsid w:val="003A3561"/>
    <w:rsid w:val="003A38AA"/>
    <w:rsid w:val="003A3AA2"/>
    <w:rsid w:val="003A3D31"/>
    <w:rsid w:val="003A3F8B"/>
    <w:rsid w:val="003A43FC"/>
    <w:rsid w:val="003A4812"/>
    <w:rsid w:val="003A4C9D"/>
    <w:rsid w:val="003A4D4A"/>
    <w:rsid w:val="003A4DA6"/>
    <w:rsid w:val="003A4ECB"/>
    <w:rsid w:val="003A4FB6"/>
    <w:rsid w:val="003A517F"/>
    <w:rsid w:val="003A53B0"/>
    <w:rsid w:val="003A5875"/>
    <w:rsid w:val="003A5AB6"/>
    <w:rsid w:val="003A5E47"/>
    <w:rsid w:val="003A6221"/>
    <w:rsid w:val="003A62B9"/>
    <w:rsid w:val="003A6916"/>
    <w:rsid w:val="003A709A"/>
    <w:rsid w:val="003A7301"/>
    <w:rsid w:val="003A78D8"/>
    <w:rsid w:val="003A7CA2"/>
    <w:rsid w:val="003B001B"/>
    <w:rsid w:val="003B0724"/>
    <w:rsid w:val="003B0A2B"/>
    <w:rsid w:val="003B0AA9"/>
    <w:rsid w:val="003B1286"/>
    <w:rsid w:val="003B1324"/>
    <w:rsid w:val="003B1658"/>
    <w:rsid w:val="003B168B"/>
    <w:rsid w:val="003B1A33"/>
    <w:rsid w:val="003B1A54"/>
    <w:rsid w:val="003B1AB0"/>
    <w:rsid w:val="003B248E"/>
    <w:rsid w:val="003B2839"/>
    <w:rsid w:val="003B29F0"/>
    <w:rsid w:val="003B2E6B"/>
    <w:rsid w:val="003B3676"/>
    <w:rsid w:val="003B3724"/>
    <w:rsid w:val="003B398E"/>
    <w:rsid w:val="003B3C2B"/>
    <w:rsid w:val="003B3C68"/>
    <w:rsid w:val="003B407B"/>
    <w:rsid w:val="003B430C"/>
    <w:rsid w:val="003B4367"/>
    <w:rsid w:val="003B4688"/>
    <w:rsid w:val="003B4725"/>
    <w:rsid w:val="003B473D"/>
    <w:rsid w:val="003B4801"/>
    <w:rsid w:val="003B48F7"/>
    <w:rsid w:val="003B4907"/>
    <w:rsid w:val="003B4DEE"/>
    <w:rsid w:val="003B5EED"/>
    <w:rsid w:val="003B60FF"/>
    <w:rsid w:val="003B6380"/>
    <w:rsid w:val="003B638B"/>
    <w:rsid w:val="003B6412"/>
    <w:rsid w:val="003B65C3"/>
    <w:rsid w:val="003B6769"/>
    <w:rsid w:val="003B6941"/>
    <w:rsid w:val="003B6949"/>
    <w:rsid w:val="003B69D2"/>
    <w:rsid w:val="003B6CB7"/>
    <w:rsid w:val="003B6D60"/>
    <w:rsid w:val="003B6EAC"/>
    <w:rsid w:val="003B7217"/>
    <w:rsid w:val="003B729C"/>
    <w:rsid w:val="003B741E"/>
    <w:rsid w:val="003B76F5"/>
    <w:rsid w:val="003B76FB"/>
    <w:rsid w:val="003B787B"/>
    <w:rsid w:val="003B793E"/>
    <w:rsid w:val="003C01C1"/>
    <w:rsid w:val="003C0314"/>
    <w:rsid w:val="003C0328"/>
    <w:rsid w:val="003C0938"/>
    <w:rsid w:val="003C0BCD"/>
    <w:rsid w:val="003C0D05"/>
    <w:rsid w:val="003C12B7"/>
    <w:rsid w:val="003C1621"/>
    <w:rsid w:val="003C1854"/>
    <w:rsid w:val="003C18BF"/>
    <w:rsid w:val="003C1A57"/>
    <w:rsid w:val="003C1CB9"/>
    <w:rsid w:val="003C1D45"/>
    <w:rsid w:val="003C20B7"/>
    <w:rsid w:val="003C215F"/>
    <w:rsid w:val="003C25A9"/>
    <w:rsid w:val="003C2830"/>
    <w:rsid w:val="003C29B6"/>
    <w:rsid w:val="003C2F64"/>
    <w:rsid w:val="003C3584"/>
    <w:rsid w:val="003C398A"/>
    <w:rsid w:val="003C3A55"/>
    <w:rsid w:val="003C3C9D"/>
    <w:rsid w:val="003C4558"/>
    <w:rsid w:val="003C48BF"/>
    <w:rsid w:val="003C49AC"/>
    <w:rsid w:val="003C4C7D"/>
    <w:rsid w:val="003C4E94"/>
    <w:rsid w:val="003C512A"/>
    <w:rsid w:val="003C54F9"/>
    <w:rsid w:val="003C550C"/>
    <w:rsid w:val="003C5524"/>
    <w:rsid w:val="003C555F"/>
    <w:rsid w:val="003C59F9"/>
    <w:rsid w:val="003C5C21"/>
    <w:rsid w:val="003C5E61"/>
    <w:rsid w:val="003C5F0A"/>
    <w:rsid w:val="003C5FED"/>
    <w:rsid w:val="003C64FE"/>
    <w:rsid w:val="003C65DB"/>
    <w:rsid w:val="003C67A4"/>
    <w:rsid w:val="003C687E"/>
    <w:rsid w:val="003C6BB1"/>
    <w:rsid w:val="003C778C"/>
    <w:rsid w:val="003C77AD"/>
    <w:rsid w:val="003C7920"/>
    <w:rsid w:val="003D00B0"/>
    <w:rsid w:val="003D02F2"/>
    <w:rsid w:val="003D0469"/>
    <w:rsid w:val="003D08E8"/>
    <w:rsid w:val="003D0C3E"/>
    <w:rsid w:val="003D0DEB"/>
    <w:rsid w:val="003D11CE"/>
    <w:rsid w:val="003D1B1F"/>
    <w:rsid w:val="003D1B6B"/>
    <w:rsid w:val="003D1B90"/>
    <w:rsid w:val="003D210B"/>
    <w:rsid w:val="003D2221"/>
    <w:rsid w:val="003D2269"/>
    <w:rsid w:val="003D2619"/>
    <w:rsid w:val="003D28AA"/>
    <w:rsid w:val="003D2BC3"/>
    <w:rsid w:val="003D2BE1"/>
    <w:rsid w:val="003D2C58"/>
    <w:rsid w:val="003D2D13"/>
    <w:rsid w:val="003D2D82"/>
    <w:rsid w:val="003D2F9C"/>
    <w:rsid w:val="003D32E9"/>
    <w:rsid w:val="003D3B83"/>
    <w:rsid w:val="003D3FDC"/>
    <w:rsid w:val="003D433E"/>
    <w:rsid w:val="003D4645"/>
    <w:rsid w:val="003D4691"/>
    <w:rsid w:val="003D4E10"/>
    <w:rsid w:val="003D4FB6"/>
    <w:rsid w:val="003D59B9"/>
    <w:rsid w:val="003D5BAB"/>
    <w:rsid w:val="003D5CFD"/>
    <w:rsid w:val="003D5E6B"/>
    <w:rsid w:val="003D6124"/>
    <w:rsid w:val="003D67CA"/>
    <w:rsid w:val="003D6CD9"/>
    <w:rsid w:val="003D6D46"/>
    <w:rsid w:val="003D7087"/>
    <w:rsid w:val="003D70FA"/>
    <w:rsid w:val="003D73DB"/>
    <w:rsid w:val="003D7D1E"/>
    <w:rsid w:val="003D7D25"/>
    <w:rsid w:val="003D7E2D"/>
    <w:rsid w:val="003E04A1"/>
    <w:rsid w:val="003E09E8"/>
    <w:rsid w:val="003E0ACC"/>
    <w:rsid w:val="003E0BA8"/>
    <w:rsid w:val="003E0D0A"/>
    <w:rsid w:val="003E0E43"/>
    <w:rsid w:val="003E0E54"/>
    <w:rsid w:val="003E12AB"/>
    <w:rsid w:val="003E12BE"/>
    <w:rsid w:val="003E16E7"/>
    <w:rsid w:val="003E1AC3"/>
    <w:rsid w:val="003E1E89"/>
    <w:rsid w:val="003E207C"/>
    <w:rsid w:val="003E21DB"/>
    <w:rsid w:val="003E25D0"/>
    <w:rsid w:val="003E2648"/>
    <w:rsid w:val="003E26E0"/>
    <w:rsid w:val="003E289C"/>
    <w:rsid w:val="003E2B96"/>
    <w:rsid w:val="003E2FF9"/>
    <w:rsid w:val="003E3018"/>
    <w:rsid w:val="003E341C"/>
    <w:rsid w:val="003E34E1"/>
    <w:rsid w:val="003E3A53"/>
    <w:rsid w:val="003E3B58"/>
    <w:rsid w:val="003E3B5E"/>
    <w:rsid w:val="003E49F7"/>
    <w:rsid w:val="003E4D36"/>
    <w:rsid w:val="003E559D"/>
    <w:rsid w:val="003E5EA4"/>
    <w:rsid w:val="003E6CEC"/>
    <w:rsid w:val="003E6FC3"/>
    <w:rsid w:val="003E71A0"/>
    <w:rsid w:val="003E7458"/>
    <w:rsid w:val="003E7D2B"/>
    <w:rsid w:val="003E7F1D"/>
    <w:rsid w:val="003E7F7B"/>
    <w:rsid w:val="003E7FA0"/>
    <w:rsid w:val="003F0A32"/>
    <w:rsid w:val="003F0B70"/>
    <w:rsid w:val="003F0ED1"/>
    <w:rsid w:val="003F102A"/>
    <w:rsid w:val="003F1199"/>
    <w:rsid w:val="003F154A"/>
    <w:rsid w:val="003F16D4"/>
    <w:rsid w:val="003F173E"/>
    <w:rsid w:val="003F1866"/>
    <w:rsid w:val="003F190F"/>
    <w:rsid w:val="003F1ACA"/>
    <w:rsid w:val="003F1AD7"/>
    <w:rsid w:val="003F2298"/>
    <w:rsid w:val="003F24FE"/>
    <w:rsid w:val="003F272C"/>
    <w:rsid w:val="003F2967"/>
    <w:rsid w:val="003F2B0D"/>
    <w:rsid w:val="003F2BF4"/>
    <w:rsid w:val="003F322E"/>
    <w:rsid w:val="003F34DC"/>
    <w:rsid w:val="003F369B"/>
    <w:rsid w:val="003F3808"/>
    <w:rsid w:val="003F38E1"/>
    <w:rsid w:val="003F398A"/>
    <w:rsid w:val="003F39D0"/>
    <w:rsid w:val="003F3E70"/>
    <w:rsid w:val="003F3EE4"/>
    <w:rsid w:val="003F40C5"/>
    <w:rsid w:val="003F4272"/>
    <w:rsid w:val="003F4552"/>
    <w:rsid w:val="003F4A43"/>
    <w:rsid w:val="003F4C64"/>
    <w:rsid w:val="003F4DD6"/>
    <w:rsid w:val="003F4ED2"/>
    <w:rsid w:val="003F57FE"/>
    <w:rsid w:val="003F582B"/>
    <w:rsid w:val="003F5D11"/>
    <w:rsid w:val="003F5D88"/>
    <w:rsid w:val="003F5DBE"/>
    <w:rsid w:val="003F6170"/>
    <w:rsid w:val="003F6216"/>
    <w:rsid w:val="003F6633"/>
    <w:rsid w:val="003F6738"/>
    <w:rsid w:val="003F72FA"/>
    <w:rsid w:val="003F73C0"/>
    <w:rsid w:val="003F73E5"/>
    <w:rsid w:val="003F7506"/>
    <w:rsid w:val="003F7675"/>
    <w:rsid w:val="003F7871"/>
    <w:rsid w:val="003F7A9D"/>
    <w:rsid w:val="003F7E0A"/>
    <w:rsid w:val="003F7E28"/>
    <w:rsid w:val="00400450"/>
    <w:rsid w:val="00400644"/>
    <w:rsid w:val="0040067E"/>
    <w:rsid w:val="00400995"/>
    <w:rsid w:val="00401260"/>
    <w:rsid w:val="004015ED"/>
    <w:rsid w:val="004016DE"/>
    <w:rsid w:val="004018BA"/>
    <w:rsid w:val="0040197F"/>
    <w:rsid w:val="004019E9"/>
    <w:rsid w:val="00401F3F"/>
    <w:rsid w:val="004030E7"/>
    <w:rsid w:val="004032C2"/>
    <w:rsid w:val="004033E9"/>
    <w:rsid w:val="00403995"/>
    <w:rsid w:val="00403FAD"/>
    <w:rsid w:val="0040419A"/>
    <w:rsid w:val="004041E3"/>
    <w:rsid w:val="004045AE"/>
    <w:rsid w:val="0040474A"/>
    <w:rsid w:val="00404AE8"/>
    <w:rsid w:val="00404C55"/>
    <w:rsid w:val="00404E1C"/>
    <w:rsid w:val="004051D4"/>
    <w:rsid w:val="00405309"/>
    <w:rsid w:val="00405875"/>
    <w:rsid w:val="00406354"/>
    <w:rsid w:val="00406700"/>
    <w:rsid w:val="00406B8A"/>
    <w:rsid w:val="00406C09"/>
    <w:rsid w:val="00406D9F"/>
    <w:rsid w:val="00407059"/>
    <w:rsid w:val="00407066"/>
    <w:rsid w:val="004078BE"/>
    <w:rsid w:val="00407D77"/>
    <w:rsid w:val="00407D86"/>
    <w:rsid w:val="0041027D"/>
    <w:rsid w:val="00410353"/>
    <w:rsid w:val="004104B2"/>
    <w:rsid w:val="00410598"/>
    <w:rsid w:val="00410685"/>
    <w:rsid w:val="004109DF"/>
    <w:rsid w:val="00410C17"/>
    <w:rsid w:val="0041130E"/>
    <w:rsid w:val="00411391"/>
    <w:rsid w:val="00411503"/>
    <w:rsid w:val="004115D7"/>
    <w:rsid w:val="0041185F"/>
    <w:rsid w:val="004118F8"/>
    <w:rsid w:val="00412261"/>
    <w:rsid w:val="004124F3"/>
    <w:rsid w:val="0041252A"/>
    <w:rsid w:val="004125ED"/>
    <w:rsid w:val="0041299B"/>
    <w:rsid w:val="00412D04"/>
    <w:rsid w:val="00412F2B"/>
    <w:rsid w:val="00412F67"/>
    <w:rsid w:val="0041341A"/>
    <w:rsid w:val="0041356A"/>
    <w:rsid w:val="0041360B"/>
    <w:rsid w:val="004138ED"/>
    <w:rsid w:val="00413A39"/>
    <w:rsid w:val="0041420D"/>
    <w:rsid w:val="0041542B"/>
    <w:rsid w:val="0041565F"/>
    <w:rsid w:val="00415948"/>
    <w:rsid w:val="00415D7F"/>
    <w:rsid w:val="00415E15"/>
    <w:rsid w:val="00415EF7"/>
    <w:rsid w:val="004160A1"/>
    <w:rsid w:val="0041635C"/>
    <w:rsid w:val="004169E2"/>
    <w:rsid w:val="00416BF2"/>
    <w:rsid w:val="00416E36"/>
    <w:rsid w:val="0041712A"/>
    <w:rsid w:val="004171D7"/>
    <w:rsid w:val="00417795"/>
    <w:rsid w:val="004177AB"/>
    <w:rsid w:val="00417CEA"/>
    <w:rsid w:val="00417D8E"/>
    <w:rsid w:val="004201CE"/>
    <w:rsid w:val="00420419"/>
    <w:rsid w:val="004206C4"/>
    <w:rsid w:val="00420AA4"/>
    <w:rsid w:val="00420DBA"/>
    <w:rsid w:val="00420E14"/>
    <w:rsid w:val="00420F6B"/>
    <w:rsid w:val="0042181F"/>
    <w:rsid w:val="0042186D"/>
    <w:rsid w:val="0042232E"/>
    <w:rsid w:val="00422592"/>
    <w:rsid w:val="00422FF6"/>
    <w:rsid w:val="00423038"/>
    <w:rsid w:val="0042311C"/>
    <w:rsid w:val="0042366F"/>
    <w:rsid w:val="004236A3"/>
    <w:rsid w:val="004236D8"/>
    <w:rsid w:val="004238FA"/>
    <w:rsid w:val="00423C1D"/>
    <w:rsid w:val="00423F3E"/>
    <w:rsid w:val="0042431F"/>
    <w:rsid w:val="0042458F"/>
    <w:rsid w:val="00424722"/>
    <w:rsid w:val="00424853"/>
    <w:rsid w:val="0042506A"/>
    <w:rsid w:val="0042509A"/>
    <w:rsid w:val="004255E4"/>
    <w:rsid w:val="00425631"/>
    <w:rsid w:val="004258EA"/>
    <w:rsid w:val="00425C17"/>
    <w:rsid w:val="00425C61"/>
    <w:rsid w:val="00425D7C"/>
    <w:rsid w:val="0042611A"/>
    <w:rsid w:val="004264F3"/>
    <w:rsid w:val="004265B0"/>
    <w:rsid w:val="004265C4"/>
    <w:rsid w:val="004266AC"/>
    <w:rsid w:val="004267F3"/>
    <w:rsid w:val="00426880"/>
    <w:rsid w:val="00426929"/>
    <w:rsid w:val="004272FB"/>
    <w:rsid w:val="00427301"/>
    <w:rsid w:val="004273CB"/>
    <w:rsid w:val="004273FA"/>
    <w:rsid w:val="0042755B"/>
    <w:rsid w:val="00427EED"/>
    <w:rsid w:val="00430085"/>
    <w:rsid w:val="004302EF"/>
    <w:rsid w:val="00430491"/>
    <w:rsid w:val="00430555"/>
    <w:rsid w:val="00430EEB"/>
    <w:rsid w:val="00431028"/>
    <w:rsid w:val="004314F3"/>
    <w:rsid w:val="0043174C"/>
    <w:rsid w:val="00431840"/>
    <w:rsid w:val="0043198E"/>
    <w:rsid w:val="00431B79"/>
    <w:rsid w:val="00431C7E"/>
    <w:rsid w:val="0043219A"/>
    <w:rsid w:val="00432217"/>
    <w:rsid w:val="00432230"/>
    <w:rsid w:val="0043233B"/>
    <w:rsid w:val="004326A6"/>
    <w:rsid w:val="004326BC"/>
    <w:rsid w:val="00432721"/>
    <w:rsid w:val="0043291A"/>
    <w:rsid w:val="00432992"/>
    <w:rsid w:val="00432A42"/>
    <w:rsid w:val="00432AB0"/>
    <w:rsid w:val="00432B9D"/>
    <w:rsid w:val="00432FB9"/>
    <w:rsid w:val="00433166"/>
    <w:rsid w:val="00433600"/>
    <w:rsid w:val="00433A1C"/>
    <w:rsid w:val="00434041"/>
    <w:rsid w:val="00434110"/>
    <w:rsid w:val="004343A9"/>
    <w:rsid w:val="00434478"/>
    <w:rsid w:val="00434666"/>
    <w:rsid w:val="0043469A"/>
    <w:rsid w:val="004347F5"/>
    <w:rsid w:val="00434B51"/>
    <w:rsid w:val="00434E11"/>
    <w:rsid w:val="00434E40"/>
    <w:rsid w:val="0043507A"/>
    <w:rsid w:val="004354BA"/>
    <w:rsid w:val="00436D21"/>
    <w:rsid w:val="00436D5D"/>
    <w:rsid w:val="00436D94"/>
    <w:rsid w:val="00436FA9"/>
    <w:rsid w:val="00437001"/>
    <w:rsid w:val="0043726C"/>
    <w:rsid w:val="004379DF"/>
    <w:rsid w:val="0044016C"/>
    <w:rsid w:val="004401C3"/>
    <w:rsid w:val="00440208"/>
    <w:rsid w:val="00440276"/>
    <w:rsid w:val="004403B9"/>
    <w:rsid w:val="004403D0"/>
    <w:rsid w:val="00440653"/>
    <w:rsid w:val="00440DA5"/>
    <w:rsid w:val="004413EB"/>
    <w:rsid w:val="00441461"/>
    <w:rsid w:val="0044203A"/>
    <w:rsid w:val="00442077"/>
    <w:rsid w:val="004420DC"/>
    <w:rsid w:val="00442213"/>
    <w:rsid w:val="00442319"/>
    <w:rsid w:val="004423BB"/>
    <w:rsid w:val="004423E1"/>
    <w:rsid w:val="00442747"/>
    <w:rsid w:val="004427A2"/>
    <w:rsid w:val="004428D1"/>
    <w:rsid w:val="00442B24"/>
    <w:rsid w:val="00442DC6"/>
    <w:rsid w:val="0044317F"/>
    <w:rsid w:val="004432C1"/>
    <w:rsid w:val="00443849"/>
    <w:rsid w:val="00443A7D"/>
    <w:rsid w:val="00443F53"/>
    <w:rsid w:val="00444233"/>
    <w:rsid w:val="004443AA"/>
    <w:rsid w:val="00444549"/>
    <w:rsid w:val="004447E7"/>
    <w:rsid w:val="00444920"/>
    <w:rsid w:val="004449BD"/>
    <w:rsid w:val="00444D69"/>
    <w:rsid w:val="00444DDD"/>
    <w:rsid w:val="004453A9"/>
    <w:rsid w:val="00445644"/>
    <w:rsid w:val="004456D1"/>
    <w:rsid w:val="00445CBD"/>
    <w:rsid w:val="00445CBF"/>
    <w:rsid w:val="00445CEA"/>
    <w:rsid w:val="00445EA0"/>
    <w:rsid w:val="00446406"/>
    <w:rsid w:val="004466B5"/>
    <w:rsid w:val="00446B99"/>
    <w:rsid w:val="00446E61"/>
    <w:rsid w:val="00447146"/>
    <w:rsid w:val="00447575"/>
    <w:rsid w:val="00447D93"/>
    <w:rsid w:val="00447DE5"/>
    <w:rsid w:val="00447F19"/>
    <w:rsid w:val="00450044"/>
    <w:rsid w:val="004501A7"/>
    <w:rsid w:val="00450570"/>
    <w:rsid w:val="00450DE5"/>
    <w:rsid w:val="00450EC2"/>
    <w:rsid w:val="00451549"/>
    <w:rsid w:val="00451975"/>
    <w:rsid w:val="00451C00"/>
    <w:rsid w:val="00451C86"/>
    <w:rsid w:val="00451D33"/>
    <w:rsid w:val="00452301"/>
    <w:rsid w:val="0045238F"/>
    <w:rsid w:val="004527F8"/>
    <w:rsid w:val="00452F99"/>
    <w:rsid w:val="004531B6"/>
    <w:rsid w:val="004533F4"/>
    <w:rsid w:val="004534EF"/>
    <w:rsid w:val="004538F7"/>
    <w:rsid w:val="00453D64"/>
    <w:rsid w:val="00453D69"/>
    <w:rsid w:val="00454010"/>
    <w:rsid w:val="00454376"/>
    <w:rsid w:val="0045438B"/>
    <w:rsid w:val="00454619"/>
    <w:rsid w:val="00454876"/>
    <w:rsid w:val="00454E6A"/>
    <w:rsid w:val="00455247"/>
    <w:rsid w:val="00455816"/>
    <w:rsid w:val="00455F68"/>
    <w:rsid w:val="004563D2"/>
    <w:rsid w:val="004564CD"/>
    <w:rsid w:val="00456BCC"/>
    <w:rsid w:val="00457079"/>
    <w:rsid w:val="00457114"/>
    <w:rsid w:val="004576C3"/>
    <w:rsid w:val="00457873"/>
    <w:rsid w:val="00457A02"/>
    <w:rsid w:val="00457ABD"/>
    <w:rsid w:val="00460352"/>
    <w:rsid w:val="0046048F"/>
    <w:rsid w:val="00460C4F"/>
    <w:rsid w:val="00460DB9"/>
    <w:rsid w:val="00460E4C"/>
    <w:rsid w:val="00461207"/>
    <w:rsid w:val="00461571"/>
    <w:rsid w:val="00461635"/>
    <w:rsid w:val="00461684"/>
    <w:rsid w:val="004616C0"/>
    <w:rsid w:val="00461833"/>
    <w:rsid w:val="0046190B"/>
    <w:rsid w:val="00461D36"/>
    <w:rsid w:val="00461FB2"/>
    <w:rsid w:val="004621C5"/>
    <w:rsid w:val="00462394"/>
    <w:rsid w:val="004629E0"/>
    <w:rsid w:val="00462BB8"/>
    <w:rsid w:val="00462EF5"/>
    <w:rsid w:val="004630DF"/>
    <w:rsid w:val="0046333F"/>
    <w:rsid w:val="0046375F"/>
    <w:rsid w:val="00463AE0"/>
    <w:rsid w:val="00463D09"/>
    <w:rsid w:val="00463F73"/>
    <w:rsid w:val="0046437F"/>
    <w:rsid w:val="00464A7A"/>
    <w:rsid w:val="00464E12"/>
    <w:rsid w:val="004653A2"/>
    <w:rsid w:val="00465435"/>
    <w:rsid w:val="00465920"/>
    <w:rsid w:val="0046593D"/>
    <w:rsid w:val="00465EA9"/>
    <w:rsid w:val="00466265"/>
    <w:rsid w:val="004667C4"/>
    <w:rsid w:val="0046680A"/>
    <w:rsid w:val="00466830"/>
    <w:rsid w:val="00466A29"/>
    <w:rsid w:val="00466A6D"/>
    <w:rsid w:val="00466AE6"/>
    <w:rsid w:val="0046764E"/>
    <w:rsid w:val="0046765E"/>
    <w:rsid w:val="004678F9"/>
    <w:rsid w:val="00467A21"/>
    <w:rsid w:val="00467D7B"/>
    <w:rsid w:val="00470201"/>
    <w:rsid w:val="00470321"/>
    <w:rsid w:val="00470445"/>
    <w:rsid w:val="0047071C"/>
    <w:rsid w:val="004709D3"/>
    <w:rsid w:val="00470A0C"/>
    <w:rsid w:val="00470A17"/>
    <w:rsid w:val="00470C9E"/>
    <w:rsid w:val="00470E3C"/>
    <w:rsid w:val="00471617"/>
    <w:rsid w:val="004716B2"/>
    <w:rsid w:val="00471AAC"/>
    <w:rsid w:val="00471B40"/>
    <w:rsid w:val="00471D86"/>
    <w:rsid w:val="0047218C"/>
    <w:rsid w:val="004722FC"/>
    <w:rsid w:val="00472776"/>
    <w:rsid w:val="00472B43"/>
    <w:rsid w:val="0047309C"/>
    <w:rsid w:val="004731C3"/>
    <w:rsid w:val="004733A3"/>
    <w:rsid w:val="004736A8"/>
    <w:rsid w:val="00473841"/>
    <w:rsid w:val="00473CF5"/>
    <w:rsid w:val="00473D3E"/>
    <w:rsid w:val="00473DE0"/>
    <w:rsid w:val="00473E08"/>
    <w:rsid w:val="00474025"/>
    <w:rsid w:val="004743B1"/>
    <w:rsid w:val="00474AF0"/>
    <w:rsid w:val="004752AE"/>
    <w:rsid w:val="00475639"/>
    <w:rsid w:val="00475D11"/>
    <w:rsid w:val="004762C1"/>
    <w:rsid w:val="00476639"/>
    <w:rsid w:val="004768E6"/>
    <w:rsid w:val="00476A4C"/>
    <w:rsid w:val="00476F19"/>
    <w:rsid w:val="0047713E"/>
    <w:rsid w:val="00477230"/>
    <w:rsid w:val="00477B3D"/>
    <w:rsid w:val="00480577"/>
    <w:rsid w:val="0048067F"/>
    <w:rsid w:val="00480D59"/>
    <w:rsid w:val="0048120F"/>
    <w:rsid w:val="00481577"/>
    <w:rsid w:val="00481B42"/>
    <w:rsid w:val="00481C82"/>
    <w:rsid w:val="00481EA5"/>
    <w:rsid w:val="004830E2"/>
    <w:rsid w:val="004830E5"/>
    <w:rsid w:val="00483329"/>
    <w:rsid w:val="0048391A"/>
    <w:rsid w:val="0048399E"/>
    <w:rsid w:val="00483A25"/>
    <w:rsid w:val="00483F6D"/>
    <w:rsid w:val="004840BF"/>
    <w:rsid w:val="004842B9"/>
    <w:rsid w:val="004842E0"/>
    <w:rsid w:val="0048457A"/>
    <w:rsid w:val="004846EE"/>
    <w:rsid w:val="00484779"/>
    <w:rsid w:val="00484866"/>
    <w:rsid w:val="0048499E"/>
    <w:rsid w:val="00484BD9"/>
    <w:rsid w:val="00484DAE"/>
    <w:rsid w:val="00484DEB"/>
    <w:rsid w:val="00484E79"/>
    <w:rsid w:val="00485244"/>
    <w:rsid w:val="00485263"/>
    <w:rsid w:val="00485325"/>
    <w:rsid w:val="004854A9"/>
    <w:rsid w:val="00485F60"/>
    <w:rsid w:val="004861B7"/>
    <w:rsid w:val="004861C5"/>
    <w:rsid w:val="00486338"/>
    <w:rsid w:val="004863E2"/>
    <w:rsid w:val="0048696A"/>
    <w:rsid w:val="004870C3"/>
    <w:rsid w:val="004871CA"/>
    <w:rsid w:val="00487A23"/>
    <w:rsid w:val="00487B3D"/>
    <w:rsid w:val="00487BD1"/>
    <w:rsid w:val="00487FB3"/>
    <w:rsid w:val="004900D2"/>
    <w:rsid w:val="00490532"/>
    <w:rsid w:val="00490A9C"/>
    <w:rsid w:val="00490BB0"/>
    <w:rsid w:val="00490C74"/>
    <w:rsid w:val="00490CDE"/>
    <w:rsid w:val="00490F22"/>
    <w:rsid w:val="004911B5"/>
    <w:rsid w:val="00491995"/>
    <w:rsid w:val="00491B32"/>
    <w:rsid w:val="0049208B"/>
    <w:rsid w:val="00492406"/>
    <w:rsid w:val="00492496"/>
    <w:rsid w:val="00492497"/>
    <w:rsid w:val="00492B36"/>
    <w:rsid w:val="00492F14"/>
    <w:rsid w:val="00492FCB"/>
    <w:rsid w:val="00492FF0"/>
    <w:rsid w:val="004933A6"/>
    <w:rsid w:val="004934E2"/>
    <w:rsid w:val="004935E7"/>
    <w:rsid w:val="00493B74"/>
    <w:rsid w:val="00493B9D"/>
    <w:rsid w:val="00493DA4"/>
    <w:rsid w:val="00493FD9"/>
    <w:rsid w:val="0049409B"/>
    <w:rsid w:val="0049480E"/>
    <w:rsid w:val="004948B2"/>
    <w:rsid w:val="00494B79"/>
    <w:rsid w:val="00494E3B"/>
    <w:rsid w:val="004952AA"/>
    <w:rsid w:val="0049567D"/>
    <w:rsid w:val="004957D4"/>
    <w:rsid w:val="00495A56"/>
    <w:rsid w:val="00495F71"/>
    <w:rsid w:val="00496B8A"/>
    <w:rsid w:val="00496B99"/>
    <w:rsid w:val="00496C80"/>
    <w:rsid w:val="004972C9"/>
    <w:rsid w:val="00497350"/>
    <w:rsid w:val="004978B7"/>
    <w:rsid w:val="00497E64"/>
    <w:rsid w:val="004A0069"/>
    <w:rsid w:val="004A00CA"/>
    <w:rsid w:val="004A0141"/>
    <w:rsid w:val="004A0794"/>
    <w:rsid w:val="004A091F"/>
    <w:rsid w:val="004A0C4F"/>
    <w:rsid w:val="004A0CA3"/>
    <w:rsid w:val="004A13E3"/>
    <w:rsid w:val="004A1817"/>
    <w:rsid w:val="004A1DE0"/>
    <w:rsid w:val="004A1F61"/>
    <w:rsid w:val="004A2078"/>
    <w:rsid w:val="004A2268"/>
    <w:rsid w:val="004A26CF"/>
    <w:rsid w:val="004A2C0D"/>
    <w:rsid w:val="004A2E74"/>
    <w:rsid w:val="004A30C8"/>
    <w:rsid w:val="004A312B"/>
    <w:rsid w:val="004A32EF"/>
    <w:rsid w:val="004A36A1"/>
    <w:rsid w:val="004A3996"/>
    <w:rsid w:val="004A3D69"/>
    <w:rsid w:val="004A4614"/>
    <w:rsid w:val="004A4A1D"/>
    <w:rsid w:val="004A4A92"/>
    <w:rsid w:val="004A4B04"/>
    <w:rsid w:val="004A4EAD"/>
    <w:rsid w:val="004A4F4D"/>
    <w:rsid w:val="004A4FEB"/>
    <w:rsid w:val="004A524D"/>
    <w:rsid w:val="004A5321"/>
    <w:rsid w:val="004A540B"/>
    <w:rsid w:val="004A5622"/>
    <w:rsid w:val="004A5C5C"/>
    <w:rsid w:val="004A62BA"/>
    <w:rsid w:val="004A6455"/>
    <w:rsid w:val="004A6494"/>
    <w:rsid w:val="004A67F0"/>
    <w:rsid w:val="004A686C"/>
    <w:rsid w:val="004A6999"/>
    <w:rsid w:val="004A6A7A"/>
    <w:rsid w:val="004A6B4F"/>
    <w:rsid w:val="004A6BE1"/>
    <w:rsid w:val="004A6E6E"/>
    <w:rsid w:val="004A73E7"/>
    <w:rsid w:val="004A7778"/>
    <w:rsid w:val="004A7A12"/>
    <w:rsid w:val="004A7CBE"/>
    <w:rsid w:val="004B04EE"/>
    <w:rsid w:val="004B050C"/>
    <w:rsid w:val="004B0999"/>
    <w:rsid w:val="004B0C2C"/>
    <w:rsid w:val="004B1523"/>
    <w:rsid w:val="004B1A19"/>
    <w:rsid w:val="004B2004"/>
    <w:rsid w:val="004B2278"/>
    <w:rsid w:val="004B25F2"/>
    <w:rsid w:val="004B270D"/>
    <w:rsid w:val="004B272F"/>
    <w:rsid w:val="004B28F1"/>
    <w:rsid w:val="004B2E0F"/>
    <w:rsid w:val="004B2F2C"/>
    <w:rsid w:val="004B3282"/>
    <w:rsid w:val="004B3318"/>
    <w:rsid w:val="004B3AD7"/>
    <w:rsid w:val="004B3B1B"/>
    <w:rsid w:val="004B3BD8"/>
    <w:rsid w:val="004B4155"/>
    <w:rsid w:val="004B447B"/>
    <w:rsid w:val="004B4486"/>
    <w:rsid w:val="004B44F1"/>
    <w:rsid w:val="004B4A40"/>
    <w:rsid w:val="004B4C4C"/>
    <w:rsid w:val="004B4E56"/>
    <w:rsid w:val="004B4E6B"/>
    <w:rsid w:val="004B553C"/>
    <w:rsid w:val="004B5716"/>
    <w:rsid w:val="004B5F2A"/>
    <w:rsid w:val="004B5FF8"/>
    <w:rsid w:val="004B66B7"/>
    <w:rsid w:val="004B6728"/>
    <w:rsid w:val="004B6898"/>
    <w:rsid w:val="004B68E5"/>
    <w:rsid w:val="004B6C01"/>
    <w:rsid w:val="004B6C9C"/>
    <w:rsid w:val="004B713A"/>
    <w:rsid w:val="004B7446"/>
    <w:rsid w:val="004B74B9"/>
    <w:rsid w:val="004B7518"/>
    <w:rsid w:val="004B76FD"/>
    <w:rsid w:val="004B7765"/>
    <w:rsid w:val="004B79C1"/>
    <w:rsid w:val="004B7A2D"/>
    <w:rsid w:val="004C042D"/>
    <w:rsid w:val="004C0E3B"/>
    <w:rsid w:val="004C0E74"/>
    <w:rsid w:val="004C14A7"/>
    <w:rsid w:val="004C19E6"/>
    <w:rsid w:val="004C1AC4"/>
    <w:rsid w:val="004C1B39"/>
    <w:rsid w:val="004C1E86"/>
    <w:rsid w:val="004C20F1"/>
    <w:rsid w:val="004C23BF"/>
    <w:rsid w:val="004C27C7"/>
    <w:rsid w:val="004C2810"/>
    <w:rsid w:val="004C28DA"/>
    <w:rsid w:val="004C2A20"/>
    <w:rsid w:val="004C2A2F"/>
    <w:rsid w:val="004C329B"/>
    <w:rsid w:val="004C3318"/>
    <w:rsid w:val="004C3403"/>
    <w:rsid w:val="004C367B"/>
    <w:rsid w:val="004C3D1F"/>
    <w:rsid w:val="004C3F69"/>
    <w:rsid w:val="004C3FF3"/>
    <w:rsid w:val="004C41D2"/>
    <w:rsid w:val="004C4336"/>
    <w:rsid w:val="004C433F"/>
    <w:rsid w:val="004C4581"/>
    <w:rsid w:val="004C46DA"/>
    <w:rsid w:val="004C48CD"/>
    <w:rsid w:val="004C49BE"/>
    <w:rsid w:val="004C4A5A"/>
    <w:rsid w:val="004C4E57"/>
    <w:rsid w:val="004C4E9E"/>
    <w:rsid w:val="004C5038"/>
    <w:rsid w:val="004C5495"/>
    <w:rsid w:val="004C5879"/>
    <w:rsid w:val="004C593F"/>
    <w:rsid w:val="004C5ABD"/>
    <w:rsid w:val="004C5C04"/>
    <w:rsid w:val="004C5DE2"/>
    <w:rsid w:val="004C5E48"/>
    <w:rsid w:val="004C5F35"/>
    <w:rsid w:val="004C6013"/>
    <w:rsid w:val="004C6095"/>
    <w:rsid w:val="004C6187"/>
    <w:rsid w:val="004C708C"/>
    <w:rsid w:val="004C7215"/>
    <w:rsid w:val="004C73A1"/>
    <w:rsid w:val="004C772E"/>
    <w:rsid w:val="004C778A"/>
    <w:rsid w:val="004C7E83"/>
    <w:rsid w:val="004D014A"/>
    <w:rsid w:val="004D04E5"/>
    <w:rsid w:val="004D0663"/>
    <w:rsid w:val="004D076D"/>
    <w:rsid w:val="004D09FE"/>
    <w:rsid w:val="004D0A48"/>
    <w:rsid w:val="004D0C2B"/>
    <w:rsid w:val="004D0EE6"/>
    <w:rsid w:val="004D1440"/>
    <w:rsid w:val="004D14B4"/>
    <w:rsid w:val="004D20DB"/>
    <w:rsid w:val="004D22E1"/>
    <w:rsid w:val="004D2680"/>
    <w:rsid w:val="004D2B82"/>
    <w:rsid w:val="004D37C5"/>
    <w:rsid w:val="004D388C"/>
    <w:rsid w:val="004D3EF9"/>
    <w:rsid w:val="004D3F3C"/>
    <w:rsid w:val="004D41D7"/>
    <w:rsid w:val="004D4700"/>
    <w:rsid w:val="004D49E3"/>
    <w:rsid w:val="004D4B28"/>
    <w:rsid w:val="004D4DE5"/>
    <w:rsid w:val="004D4E21"/>
    <w:rsid w:val="004D4E56"/>
    <w:rsid w:val="004D4F43"/>
    <w:rsid w:val="004D5997"/>
    <w:rsid w:val="004D5C0E"/>
    <w:rsid w:val="004D5CEC"/>
    <w:rsid w:val="004D5F4E"/>
    <w:rsid w:val="004D6154"/>
    <w:rsid w:val="004D64F2"/>
    <w:rsid w:val="004D64F9"/>
    <w:rsid w:val="004D6F5D"/>
    <w:rsid w:val="004D6F8D"/>
    <w:rsid w:val="004D6F9F"/>
    <w:rsid w:val="004D71E0"/>
    <w:rsid w:val="004D72F2"/>
    <w:rsid w:val="004D7451"/>
    <w:rsid w:val="004D7497"/>
    <w:rsid w:val="004D76F9"/>
    <w:rsid w:val="004D77BE"/>
    <w:rsid w:val="004D7A9F"/>
    <w:rsid w:val="004D7D75"/>
    <w:rsid w:val="004D7E2F"/>
    <w:rsid w:val="004E0108"/>
    <w:rsid w:val="004E0E51"/>
    <w:rsid w:val="004E0F83"/>
    <w:rsid w:val="004E122D"/>
    <w:rsid w:val="004E1570"/>
    <w:rsid w:val="004E16AA"/>
    <w:rsid w:val="004E19BE"/>
    <w:rsid w:val="004E272E"/>
    <w:rsid w:val="004E27AA"/>
    <w:rsid w:val="004E316A"/>
    <w:rsid w:val="004E3C82"/>
    <w:rsid w:val="004E434A"/>
    <w:rsid w:val="004E44A7"/>
    <w:rsid w:val="004E459C"/>
    <w:rsid w:val="004E4602"/>
    <w:rsid w:val="004E4AC6"/>
    <w:rsid w:val="004E4C57"/>
    <w:rsid w:val="004E4E69"/>
    <w:rsid w:val="004E4ECB"/>
    <w:rsid w:val="004E4F41"/>
    <w:rsid w:val="004E57DE"/>
    <w:rsid w:val="004E5855"/>
    <w:rsid w:val="004E5979"/>
    <w:rsid w:val="004E5D67"/>
    <w:rsid w:val="004E5F8D"/>
    <w:rsid w:val="004E60B4"/>
    <w:rsid w:val="004E6407"/>
    <w:rsid w:val="004E6842"/>
    <w:rsid w:val="004E6843"/>
    <w:rsid w:val="004E696A"/>
    <w:rsid w:val="004E6A17"/>
    <w:rsid w:val="004E6ADA"/>
    <w:rsid w:val="004E75D0"/>
    <w:rsid w:val="004E76F9"/>
    <w:rsid w:val="004E7756"/>
    <w:rsid w:val="004E77EE"/>
    <w:rsid w:val="004E7A6A"/>
    <w:rsid w:val="004E7C11"/>
    <w:rsid w:val="004E7C65"/>
    <w:rsid w:val="004E7D03"/>
    <w:rsid w:val="004E7D70"/>
    <w:rsid w:val="004F00BE"/>
    <w:rsid w:val="004F053C"/>
    <w:rsid w:val="004F07E6"/>
    <w:rsid w:val="004F09DE"/>
    <w:rsid w:val="004F0B8E"/>
    <w:rsid w:val="004F0DB4"/>
    <w:rsid w:val="004F1259"/>
    <w:rsid w:val="004F13C2"/>
    <w:rsid w:val="004F1400"/>
    <w:rsid w:val="004F145A"/>
    <w:rsid w:val="004F1496"/>
    <w:rsid w:val="004F1614"/>
    <w:rsid w:val="004F233A"/>
    <w:rsid w:val="004F251F"/>
    <w:rsid w:val="004F2701"/>
    <w:rsid w:val="004F27A1"/>
    <w:rsid w:val="004F28DB"/>
    <w:rsid w:val="004F2CC5"/>
    <w:rsid w:val="004F3341"/>
    <w:rsid w:val="004F3A90"/>
    <w:rsid w:val="004F3D97"/>
    <w:rsid w:val="004F3E6C"/>
    <w:rsid w:val="004F3FBE"/>
    <w:rsid w:val="004F4340"/>
    <w:rsid w:val="004F4375"/>
    <w:rsid w:val="004F4C4E"/>
    <w:rsid w:val="004F4DD6"/>
    <w:rsid w:val="004F52DA"/>
    <w:rsid w:val="004F570F"/>
    <w:rsid w:val="004F582D"/>
    <w:rsid w:val="004F5963"/>
    <w:rsid w:val="004F599D"/>
    <w:rsid w:val="004F5BA5"/>
    <w:rsid w:val="004F624F"/>
    <w:rsid w:val="004F6423"/>
    <w:rsid w:val="004F70CC"/>
    <w:rsid w:val="004F7ACF"/>
    <w:rsid w:val="004F7BE8"/>
    <w:rsid w:val="005001B2"/>
    <w:rsid w:val="00500540"/>
    <w:rsid w:val="00500567"/>
    <w:rsid w:val="00500ADC"/>
    <w:rsid w:val="00500C68"/>
    <w:rsid w:val="00500CCE"/>
    <w:rsid w:val="00500DBA"/>
    <w:rsid w:val="005014EA"/>
    <w:rsid w:val="00501BD5"/>
    <w:rsid w:val="00501DDB"/>
    <w:rsid w:val="0050211D"/>
    <w:rsid w:val="005022E7"/>
    <w:rsid w:val="005025BF"/>
    <w:rsid w:val="005026A9"/>
    <w:rsid w:val="00502CF0"/>
    <w:rsid w:val="00502E54"/>
    <w:rsid w:val="005035CE"/>
    <w:rsid w:val="00503824"/>
    <w:rsid w:val="00503AD1"/>
    <w:rsid w:val="00503B12"/>
    <w:rsid w:val="0050409F"/>
    <w:rsid w:val="0050457E"/>
    <w:rsid w:val="00504599"/>
    <w:rsid w:val="0050468B"/>
    <w:rsid w:val="00504900"/>
    <w:rsid w:val="00504B2D"/>
    <w:rsid w:val="00504D9D"/>
    <w:rsid w:val="00504DC1"/>
    <w:rsid w:val="00504DE5"/>
    <w:rsid w:val="00505075"/>
    <w:rsid w:val="00505227"/>
    <w:rsid w:val="0050525A"/>
    <w:rsid w:val="00505810"/>
    <w:rsid w:val="00505CCB"/>
    <w:rsid w:val="00505FE5"/>
    <w:rsid w:val="00506043"/>
    <w:rsid w:val="005062AE"/>
    <w:rsid w:val="0050640D"/>
    <w:rsid w:val="00506684"/>
    <w:rsid w:val="005066E0"/>
    <w:rsid w:val="00506850"/>
    <w:rsid w:val="005068AC"/>
    <w:rsid w:val="00506F2A"/>
    <w:rsid w:val="0050719F"/>
    <w:rsid w:val="0050720E"/>
    <w:rsid w:val="00507404"/>
    <w:rsid w:val="0050746A"/>
    <w:rsid w:val="00507579"/>
    <w:rsid w:val="00507B3F"/>
    <w:rsid w:val="00507B55"/>
    <w:rsid w:val="0051018D"/>
    <w:rsid w:val="00510260"/>
    <w:rsid w:val="005103E2"/>
    <w:rsid w:val="0051053F"/>
    <w:rsid w:val="0051085F"/>
    <w:rsid w:val="00510C1F"/>
    <w:rsid w:val="00510DB1"/>
    <w:rsid w:val="0051112C"/>
    <w:rsid w:val="005114B0"/>
    <w:rsid w:val="00511553"/>
    <w:rsid w:val="005115D1"/>
    <w:rsid w:val="005117EB"/>
    <w:rsid w:val="005117FB"/>
    <w:rsid w:val="00511894"/>
    <w:rsid w:val="00511A7A"/>
    <w:rsid w:val="00511A89"/>
    <w:rsid w:val="00511C35"/>
    <w:rsid w:val="00512008"/>
    <w:rsid w:val="0051273A"/>
    <w:rsid w:val="00512A52"/>
    <w:rsid w:val="00512EA8"/>
    <w:rsid w:val="00513388"/>
    <w:rsid w:val="005134A9"/>
    <w:rsid w:val="00513A8C"/>
    <w:rsid w:val="00513B5B"/>
    <w:rsid w:val="00514081"/>
    <w:rsid w:val="00514203"/>
    <w:rsid w:val="0051449A"/>
    <w:rsid w:val="005147B9"/>
    <w:rsid w:val="00514995"/>
    <w:rsid w:val="005149D9"/>
    <w:rsid w:val="00514ADD"/>
    <w:rsid w:val="00514AF2"/>
    <w:rsid w:val="00514CF7"/>
    <w:rsid w:val="00515133"/>
    <w:rsid w:val="00515657"/>
    <w:rsid w:val="00515882"/>
    <w:rsid w:val="00515889"/>
    <w:rsid w:val="00515898"/>
    <w:rsid w:val="005158CE"/>
    <w:rsid w:val="00515E1D"/>
    <w:rsid w:val="00515FDC"/>
    <w:rsid w:val="005167C7"/>
    <w:rsid w:val="00516981"/>
    <w:rsid w:val="00516AAB"/>
    <w:rsid w:val="005170CD"/>
    <w:rsid w:val="005175E7"/>
    <w:rsid w:val="005178E0"/>
    <w:rsid w:val="0051793C"/>
    <w:rsid w:val="00517B36"/>
    <w:rsid w:val="005202BE"/>
    <w:rsid w:val="00520E94"/>
    <w:rsid w:val="00521000"/>
    <w:rsid w:val="00521001"/>
    <w:rsid w:val="00521845"/>
    <w:rsid w:val="00521936"/>
    <w:rsid w:val="00521A15"/>
    <w:rsid w:val="00521BD9"/>
    <w:rsid w:val="00521BE3"/>
    <w:rsid w:val="00521FFC"/>
    <w:rsid w:val="0052226B"/>
    <w:rsid w:val="00522350"/>
    <w:rsid w:val="0052238D"/>
    <w:rsid w:val="005225FA"/>
    <w:rsid w:val="005232C7"/>
    <w:rsid w:val="005236E0"/>
    <w:rsid w:val="0052388F"/>
    <w:rsid w:val="00523950"/>
    <w:rsid w:val="00523BDE"/>
    <w:rsid w:val="00523E29"/>
    <w:rsid w:val="00523E8F"/>
    <w:rsid w:val="00523F42"/>
    <w:rsid w:val="00523F8A"/>
    <w:rsid w:val="005246C2"/>
    <w:rsid w:val="00524746"/>
    <w:rsid w:val="00524976"/>
    <w:rsid w:val="00524AF5"/>
    <w:rsid w:val="00524DDE"/>
    <w:rsid w:val="005252A3"/>
    <w:rsid w:val="005253F9"/>
    <w:rsid w:val="005259C2"/>
    <w:rsid w:val="00525B04"/>
    <w:rsid w:val="00525BB9"/>
    <w:rsid w:val="00525C96"/>
    <w:rsid w:val="00525CA0"/>
    <w:rsid w:val="00526D64"/>
    <w:rsid w:val="00527067"/>
    <w:rsid w:val="0052711E"/>
    <w:rsid w:val="0052730A"/>
    <w:rsid w:val="0052734D"/>
    <w:rsid w:val="005279BF"/>
    <w:rsid w:val="00527EB7"/>
    <w:rsid w:val="00527F77"/>
    <w:rsid w:val="005309B7"/>
    <w:rsid w:val="00530C36"/>
    <w:rsid w:val="00530EBF"/>
    <w:rsid w:val="005311D0"/>
    <w:rsid w:val="0053147E"/>
    <w:rsid w:val="005317DA"/>
    <w:rsid w:val="005317F5"/>
    <w:rsid w:val="00531862"/>
    <w:rsid w:val="00531E3C"/>
    <w:rsid w:val="005320A3"/>
    <w:rsid w:val="0053227B"/>
    <w:rsid w:val="005323CE"/>
    <w:rsid w:val="0053259A"/>
    <w:rsid w:val="0053265F"/>
    <w:rsid w:val="0053299A"/>
    <w:rsid w:val="00532A7D"/>
    <w:rsid w:val="00532C9F"/>
    <w:rsid w:val="00532D8F"/>
    <w:rsid w:val="00532ECB"/>
    <w:rsid w:val="0053312D"/>
    <w:rsid w:val="00533246"/>
    <w:rsid w:val="005332C2"/>
    <w:rsid w:val="005333C7"/>
    <w:rsid w:val="005335B1"/>
    <w:rsid w:val="00533F6F"/>
    <w:rsid w:val="00534650"/>
    <w:rsid w:val="005347A8"/>
    <w:rsid w:val="00534ADA"/>
    <w:rsid w:val="00534CC7"/>
    <w:rsid w:val="00534D31"/>
    <w:rsid w:val="00534D35"/>
    <w:rsid w:val="00534FF0"/>
    <w:rsid w:val="0053514A"/>
    <w:rsid w:val="005352B0"/>
    <w:rsid w:val="0053626D"/>
    <w:rsid w:val="00536328"/>
    <w:rsid w:val="00536701"/>
    <w:rsid w:val="00536E85"/>
    <w:rsid w:val="00536EB1"/>
    <w:rsid w:val="005373E6"/>
    <w:rsid w:val="005375E5"/>
    <w:rsid w:val="0053769A"/>
    <w:rsid w:val="00537917"/>
    <w:rsid w:val="00537A4C"/>
    <w:rsid w:val="00537FE9"/>
    <w:rsid w:val="0054042A"/>
    <w:rsid w:val="00540495"/>
    <w:rsid w:val="00540ECD"/>
    <w:rsid w:val="005411AD"/>
    <w:rsid w:val="00541299"/>
    <w:rsid w:val="0054130F"/>
    <w:rsid w:val="005413A1"/>
    <w:rsid w:val="005414E8"/>
    <w:rsid w:val="00541688"/>
    <w:rsid w:val="005416FB"/>
    <w:rsid w:val="00541A1F"/>
    <w:rsid w:val="00541B83"/>
    <w:rsid w:val="00541D50"/>
    <w:rsid w:val="0054217D"/>
    <w:rsid w:val="005423AF"/>
    <w:rsid w:val="005424E4"/>
    <w:rsid w:val="00542852"/>
    <w:rsid w:val="00542E0F"/>
    <w:rsid w:val="00542E35"/>
    <w:rsid w:val="00542F17"/>
    <w:rsid w:val="00542FFA"/>
    <w:rsid w:val="00543097"/>
    <w:rsid w:val="00543186"/>
    <w:rsid w:val="00543344"/>
    <w:rsid w:val="00543512"/>
    <w:rsid w:val="00543554"/>
    <w:rsid w:val="0054367B"/>
    <w:rsid w:val="00543EF9"/>
    <w:rsid w:val="0054440E"/>
    <w:rsid w:val="00544520"/>
    <w:rsid w:val="00544721"/>
    <w:rsid w:val="00544B56"/>
    <w:rsid w:val="005451E1"/>
    <w:rsid w:val="00545343"/>
    <w:rsid w:val="00545698"/>
    <w:rsid w:val="0054580B"/>
    <w:rsid w:val="00545C5E"/>
    <w:rsid w:val="00545D36"/>
    <w:rsid w:val="00545DDB"/>
    <w:rsid w:val="00546447"/>
    <w:rsid w:val="0054646B"/>
    <w:rsid w:val="00546E03"/>
    <w:rsid w:val="00547274"/>
    <w:rsid w:val="005477F8"/>
    <w:rsid w:val="00547867"/>
    <w:rsid w:val="00547940"/>
    <w:rsid w:val="00547A5B"/>
    <w:rsid w:val="00547B3F"/>
    <w:rsid w:val="00547F51"/>
    <w:rsid w:val="00547FD9"/>
    <w:rsid w:val="00550098"/>
    <w:rsid w:val="00550489"/>
    <w:rsid w:val="005505CA"/>
    <w:rsid w:val="00550971"/>
    <w:rsid w:val="00550A47"/>
    <w:rsid w:val="00550D05"/>
    <w:rsid w:val="00550E21"/>
    <w:rsid w:val="00551251"/>
    <w:rsid w:val="005514AF"/>
    <w:rsid w:val="00551565"/>
    <w:rsid w:val="00551786"/>
    <w:rsid w:val="00551A45"/>
    <w:rsid w:val="00551C19"/>
    <w:rsid w:val="00551F2C"/>
    <w:rsid w:val="00551FCE"/>
    <w:rsid w:val="005521A6"/>
    <w:rsid w:val="00552ECE"/>
    <w:rsid w:val="00553349"/>
    <w:rsid w:val="005534CE"/>
    <w:rsid w:val="005539CA"/>
    <w:rsid w:val="00553D5E"/>
    <w:rsid w:val="0055430B"/>
    <w:rsid w:val="00554932"/>
    <w:rsid w:val="00554CEE"/>
    <w:rsid w:val="00554E74"/>
    <w:rsid w:val="00555269"/>
    <w:rsid w:val="00555979"/>
    <w:rsid w:val="00555DA9"/>
    <w:rsid w:val="00556033"/>
    <w:rsid w:val="0055610F"/>
    <w:rsid w:val="00556289"/>
    <w:rsid w:val="0055635D"/>
    <w:rsid w:val="00556571"/>
    <w:rsid w:val="005567A6"/>
    <w:rsid w:val="00556825"/>
    <w:rsid w:val="005568FC"/>
    <w:rsid w:val="00557110"/>
    <w:rsid w:val="005579F3"/>
    <w:rsid w:val="00557A87"/>
    <w:rsid w:val="00557A99"/>
    <w:rsid w:val="00557CA0"/>
    <w:rsid w:val="00557CF9"/>
    <w:rsid w:val="00557EAB"/>
    <w:rsid w:val="00557F78"/>
    <w:rsid w:val="0056004A"/>
    <w:rsid w:val="00560A3D"/>
    <w:rsid w:val="00560A9F"/>
    <w:rsid w:val="00560CC5"/>
    <w:rsid w:val="00560E31"/>
    <w:rsid w:val="00560ECF"/>
    <w:rsid w:val="00560FB5"/>
    <w:rsid w:val="00561256"/>
    <w:rsid w:val="0056129D"/>
    <w:rsid w:val="005612B7"/>
    <w:rsid w:val="005613B8"/>
    <w:rsid w:val="00561551"/>
    <w:rsid w:val="00561B25"/>
    <w:rsid w:val="00561DE4"/>
    <w:rsid w:val="00561F59"/>
    <w:rsid w:val="0056205A"/>
    <w:rsid w:val="005620F6"/>
    <w:rsid w:val="005623A6"/>
    <w:rsid w:val="005624A5"/>
    <w:rsid w:val="00562698"/>
    <w:rsid w:val="00562922"/>
    <w:rsid w:val="00562B2F"/>
    <w:rsid w:val="00562EA3"/>
    <w:rsid w:val="00562EE9"/>
    <w:rsid w:val="00562FEB"/>
    <w:rsid w:val="00563202"/>
    <w:rsid w:val="005632BA"/>
    <w:rsid w:val="0056397A"/>
    <w:rsid w:val="00563CEA"/>
    <w:rsid w:val="0056416D"/>
    <w:rsid w:val="0056417E"/>
    <w:rsid w:val="00564502"/>
    <w:rsid w:val="00564892"/>
    <w:rsid w:val="00564D24"/>
    <w:rsid w:val="005650DB"/>
    <w:rsid w:val="00565115"/>
    <w:rsid w:val="00565653"/>
    <w:rsid w:val="0056582A"/>
    <w:rsid w:val="00565AB7"/>
    <w:rsid w:val="00565CFD"/>
    <w:rsid w:val="00565FFD"/>
    <w:rsid w:val="005662AE"/>
    <w:rsid w:val="005666BE"/>
    <w:rsid w:val="005667A5"/>
    <w:rsid w:val="0056685D"/>
    <w:rsid w:val="005669B1"/>
    <w:rsid w:val="00566AC3"/>
    <w:rsid w:val="00567107"/>
    <w:rsid w:val="0056763B"/>
    <w:rsid w:val="005676C1"/>
    <w:rsid w:val="00567860"/>
    <w:rsid w:val="00567D5A"/>
    <w:rsid w:val="00567E82"/>
    <w:rsid w:val="00567FEA"/>
    <w:rsid w:val="00570015"/>
    <w:rsid w:val="00570025"/>
    <w:rsid w:val="0057057C"/>
    <w:rsid w:val="00570695"/>
    <w:rsid w:val="00570A1A"/>
    <w:rsid w:val="00570B8A"/>
    <w:rsid w:val="00570E67"/>
    <w:rsid w:val="005711CD"/>
    <w:rsid w:val="0057144E"/>
    <w:rsid w:val="00571463"/>
    <w:rsid w:val="00571BB1"/>
    <w:rsid w:val="00572242"/>
    <w:rsid w:val="0057293B"/>
    <w:rsid w:val="00572ADA"/>
    <w:rsid w:val="00572BFC"/>
    <w:rsid w:val="00572D20"/>
    <w:rsid w:val="00572E1A"/>
    <w:rsid w:val="00572F6C"/>
    <w:rsid w:val="00573504"/>
    <w:rsid w:val="005736D3"/>
    <w:rsid w:val="00573778"/>
    <w:rsid w:val="00573936"/>
    <w:rsid w:val="00573C3A"/>
    <w:rsid w:val="00573CD6"/>
    <w:rsid w:val="00573DC8"/>
    <w:rsid w:val="005740C0"/>
    <w:rsid w:val="005744B8"/>
    <w:rsid w:val="00574556"/>
    <w:rsid w:val="00574FFA"/>
    <w:rsid w:val="00575038"/>
    <w:rsid w:val="005752E3"/>
    <w:rsid w:val="0057530A"/>
    <w:rsid w:val="0057566A"/>
    <w:rsid w:val="00575708"/>
    <w:rsid w:val="00575723"/>
    <w:rsid w:val="005759A4"/>
    <w:rsid w:val="00575B3C"/>
    <w:rsid w:val="00575B3F"/>
    <w:rsid w:val="00575BC2"/>
    <w:rsid w:val="00575D5A"/>
    <w:rsid w:val="005760A2"/>
    <w:rsid w:val="00576326"/>
    <w:rsid w:val="00576568"/>
    <w:rsid w:val="005772BC"/>
    <w:rsid w:val="00577302"/>
    <w:rsid w:val="0057779C"/>
    <w:rsid w:val="00580BF2"/>
    <w:rsid w:val="00580D57"/>
    <w:rsid w:val="00580D61"/>
    <w:rsid w:val="00580F6E"/>
    <w:rsid w:val="00581144"/>
    <w:rsid w:val="005812AB"/>
    <w:rsid w:val="005812F7"/>
    <w:rsid w:val="0058151D"/>
    <w:rsid w:val="0058165C"/>
    <w:rsid w:val="00581728"/>
    <w:rsid w:val="00581B75"/>
    <w:rsid w:val="00581C54"/>
    <w:rsid w:val="005820C0"/>
    <w:rsid w:val="00582329"/>
    <w:rsid w:val="0058236B"/>
    <w:rsid w:val="00582378"/>
    <w:rsid w:val="00582A1A"/>
    <w:rsid w:val="00582C6C"/>
    <w:rsid w:val="005832FC"/>
    <w:rsid w:val="00583B42"/>
    <w:rsid w:val="00583C17"/>
    <w:rsid w:val="00584255"/>
    <w:rsid w:val="00584423"/>
    <w:rsid w:val="0058464D"/>
    <w:rsid w:val="00584C59"/>
    <w:rsid w:val="00584DD0"/>
    <w:rsid w:val="00584F3C"/>
    <w:rsid w:val="0058555D"/>
    <w:rsid w:val="00585B4D"/>
    <w:rsid w:val="00585BCD"/>
    <w:rsid w:val="00585EEE"/>
    <w:rsid w:val="005860AA"/>
    <w:rsid w:val="005860B8"/>
    <w:rsid w:val="0058665D"/>
    <w:rsid w:val="0058699E"/>
    <w:rsid w:val="00586AFE"/>
    <w:rsid w:val="00586F41"/>
    <w:rsid w:val="00587121"/>
    <w:rsid w:val="005876CC"/>
    <w:rsid w:val="00587863"/>
    <w:rsid w:val="00587AED"/>
    <w:rsid w:val="0059004E"/>
    <w:rsid w:val="005902E2"/>
    <w:rsid w:val="00590A8A"/>
    <w:rsid w:val="00590ED9"/>
    <w:rsid w:val="005911D1"/>
    <w:rsid w:val="0059121C"/>
    <w:rsid w:val="0059155A"/>
    <w:rsid w:val="00591D3B"/>
    <w:rsid w:val="00591DBF"/>
    <w:rsid w:val="00592754"/>
    <w:rsid w:val="00592B41"/>
    <w:rsid w:val="00592BAC"/>
    <w:rsid w:val="00592D42"/>
    <w:rsid w:val="00593230"/>
    <w:rsid w:val="0059325D"/>
    <w:rsid w:val="0059340E"/>
    <w:rsid w:val="00593505"/>
    <w:rsid w:val="00593A33"/>
    <w:rsid w:val="005942C4"/>
    <w:rsid w:val="005944C7"/>
    <w:rsid w:val="00594B38"/>
    <w:rsid w:val="00595160"/>
    <w:rsid w:val="005951C3"/>
    <w:rsid w:val="00595584"/>
    <w:rsid w:val="00595BF0"/>
    <w:rsid w:val="00595D28"/>
    <w:rsid w:val="00596042"/>
    <w:rsid w:val="00596479"/>
    <w:rsid w:val="00596529"/>
    <w:rsid w:val="005965BC"/>
    <w:rsid w:val="005968BE"/>
    <w:rsid w:val="00596985"/>
    <w:rsid w:val="00596A5E"/>
    <w:rsid w:val="00596B4C"/>
    <w:rsid w:val="00596DB0"/>
    <w:rsid w:val="005972B2"/>
    <w:rsid w:val="00597575"/>
    <w:rsid w:val="005975EA"/>
    <w:rsid w:val="0059772D"/>
    <w:rsid w:val="00597D40"/>
    <w:rsid w:val="005A0072"/>
    <w:rsid w:val="005A0288"/>
    <w:rsid w:val="005A031D"/>
    <w:rsid w:val="005A03E4"/>
    <w:rsid w:val="005A08EB"/>
    <w:rsid w:val="005A094A"/>
    <w:rsid w:val="005A0B18"/>
    <w:rsid w:val="005A10D0"/>
    <w:rsid w:val="005A1955"/>
    <w:rsid w:val="005A1ED6"/>
    <w:rsid w:val="005A1EEB"/>
    <w:rsid w:val="005A20EC"/>
    <w:rsid w:val="005A2105"/>
    <w:rsid w:val="005A2440"/>
    <w:rsid w:val="005A25C9"/>
    <w:rsid w:val="005A28C4"/>
    <w:rsid w:val="005A2E7A"/>
    <w:rsid w:val="005A2E9C"/>
    <w:rsid w:val="005A2F70"/>
    <w:rsid w:val="005A30C6"/>
    <w:rsid w:val="005A379A"/>
    <w:rsid w:val="005A38C9"/>
    <w:rsid w:val="005A3A47"/>
    <w:rsid w:val="005A3EBA"/>
    <w:rsid w:val="005A3ED9"/>
    <w:rsid w:val="005A3F73"/>
    <w:rsid w:val="005A42FF"/>
    <w:rsid w:val="005A45A4"/>
    <w:rsid w:val="005A4ADA"/>
    <w:rsid w:val="005A4B55"/>
    <w:rsid w:val="005A4B63"/>
    <w:rsid w:val="005A4E60"/>
    <w:rsid w:val="005A4ED2"/>
    <w:rsid w:val="005A4F60"/>
    <w:rsid w:val="005A4F8E"/>
    <w:rsid w:val="005A5CA2"/>
    <w:rsid w:val="005A5E93"/>
    <w:rsid w:val="005A5F4E"/>
    <w:rsid w:val="005A6137"/>
    <w:rsid w:val="005A6912"/>
    <w:rsid w:val="005A69B7"/>
    <w:rsid w:val="005A6A5E"/>
    <w:rsid w:val="005A6A7A"/>
    <w:rsid w:val="005A6B78"/>
    <w:rsid w:val="005A6E96"/>
    <w:rsid w:val="005A6F15"/>
    <w:rsid w:val="005A71A7"/>
    <w:rsid w:val="005A7C7C"/>
    <w:rsid w:val="005B03E7"/>
    <w:rsid w:val="005B0BEF"/>
    <w:rsid w:val="005B0C37"/>
    <w:rsid w:val="005B1ACC"/>
    <w:rsid w:val="005B1BE1"/>
    <w:rsid w:val="005B1E65"/>
    <w:rsid w:val="005B1FAD"/>
    <w:rsid w:val="005B21E1"/>
    <w:rsid w:val="005B2C64"/>
    <w:rsid w:val="005B3104"/>
    <w:rsid w:val="005B3288"/>
    <w:rsid w:val="005B334C"/>
    <w:rsid w:val="005B340B"/>
    <w:rsid w:val="005B343A"/>
    <w:rsid w:val="005B3696"/>
    <w:rsid w:val="005B36DF"/>
    <w:rsid w:val="005B37BA"/>
    <w:rsid w:val="005B385B"/>
    <w:rsid w:val="005B38D5"/>
    <w:rsid w:val="005B3B7A"/>
    <w:rsid w:val="005B3BAD"/>
    <w:rsid w:val="005B3D5B"/>
    <w:rsid w:val="005B3F8A"/>
    <w:rsid w:val="005B400A"/>
    <w:rsid w:val="005B44CE"/>
    <w:rsid w:val="005B4604"/>
    <w:rsid w:val="005B506B"/>
    <w:rsid w:val="005B509A"/>
    <w:rsid w:val="005B513D"/>
    <w:rsid w:val="005B5282"/>
    <w:rsid w:val="005B53AE"/>
    <w:rsid w:val="005B541E"/>
    <w:rsid w:val="005B5751"/>
    <w:rsid w:val="005B5766"/>
    <w:rsid w:val="005B57E3"/>
    <w:rsid w:val="005B5AB9"/>
    <w:rsid w:val="005B5B45"/>
    <w:rsid w:val="005B5D7D"/>
    <w:rsid w:val="005B63C8"/>
    <w:rsid w:val="005B67B9"/>
    <w:rsid w:val="005B685F"/>
    <w:rsid w:val="005B6AAE"/>
    <w:rsid w:val="005B6B3C"/>
    <w:rsid w:val="005B6E27"/>
    <w:rsid w:val="005B6E4A"/>
    <w:rsid w:val="005B6EB2"/>
    <w:rsid w:val="005B6FD8"/>
    <w:rsid w:val="005B70D5"/>
    <w:rsid w:val="005B743B"/>
    <w:rsid w:val="005B7863"/>
    <w:rsid w:val="005B7D39"/>
    <w:rsid w:val="005B7FAA"/>
    <w:rsid w:val="005C012C"/>
    <w:rsid w:val="005C018F"/>
    <w:rsid w:val="005C022D"/>
    <w:rsid w:val="005C0321"/>
    <w:rsid w:val="005C0503"/>
    <w:rsid w:val="005C0879"/>
    <w:rsid w:val="005C08B9"/>
    <w:rsid w:val="005C19C3"/>
    <w:rsid w:val="005C1D41"/>
    <w:rsid w:val="005C1DA2"/>
    <w:rsid w:val="005C1FE9"/>
    <w:rsid w:val="005C222C"/>
    <w:rsid w:val="005C23DC"/>
    <w:rsid w:val="005C2522"/>
    <w:rsid w:val="005C2787"/>
    <w:rsid w:val="005C2FBB"/>
    <w:rsid w:val="005C3250"/>
    <w:rsid w:val="005C32EB"/>
    <w:rsid w:val="005C339A"/>
    <w:rsid w:val="005C344F"/>
    <w:rsid w:val="005C350F"/>
    <w:rsid w:val="005C3C6B"/>
    <w:rsid w:val="005C4103"/>
    <w:rsid w:val="005C4173"/>
    <w:rsid w:val="005C41ED"/>
    <w:rsid w:val="005C4288"/>
    <w:rsid w:val="005C4EEC"/>
    <w:rsid w:val="005C526B"/>
    <w:rsid w:val="005C5687"/>
    <w:rsid w:val="005C5A9A"/>
    <w:rsid w:val="005C5DA1"/>
    <w:rsid w:val="005C5DB8"/>
    <w:rsid w:val="005C611F"/>
    <w:rsid w:val="005C620E"/>
    <w:rsid w:val="005C6413"/>
    <w:rsid w:val="005C6808"/>
    <w:rsid w:val="005C6944"/>
    <w:rsid w:val="005C6AAF"/>
    <w:rsid w:val="005C6C1E"/>
    <w:rsid w:val="005C6CDE"/>
    <w:rsid w:val="005C6E5E"/>
    <w:rsid w:val="005C6EF5"/>
    <w:rsid w:val="005C6FC0"/>
    <w:rsid w:val="005C70CD"/>
    <w:rsid w:val="005C727B"/>
    <w:rsid w:val="005C7295"/>
    <w:rsid w:val="005C732E"/>
    <w:rsid w:val="005C7478"/>
    <w:rsid w:val="005C78B8"/>
    <w:rsid w:val="005C7901"/>
    <w:rsid w:val="005C7B42"/>
    <w:rsid w:val="005D06F6"/>
    <w:rsid w:val="005D0748"/>
    <w:rsid w:val="005D0971"/>
    <w:rsid w:val="005D0B7E"/>
    <w:rsid w:val="005D0C84"/>
    <w:rsid w:val="005D0F07"/>
    <w:rsid w:val="005D144B"/>
    <w:rsid w:val="005D16CA"/>
    <w:rsid w:val="005D18E5"/>
    <w:rsid w:val="005D1B04"/>
    <w:rsid w:val="005D1B2F"/>
    <w:rsid w:val="005D1F18"/>
    <w:rsid w:val="005D2534"/>
    <w:rsid w:val="005D267B"/>
    <w:rsid w:val="005D27BB"/>
    <w:rsid w:val="005D27FD"/>
    <w:rsid w:val="005D2A46"/>
    <w:rsid w:val="005D2D2B"/>
    <w:rsid w:val="005D2DEA"/>
    <w:rsid w:val="005D2E77"/>
    <w:rsid w:val="005D2ED6"/>
    <w:rsid w:val="005D3010"/>
    <w:rsid w:val="005D30E3"/>
    <w:rsid w:val="005D37AF"/>
    <w:rsid w:val="005D3DA9"/>
    <w:rsid w:val="005D3EE7"/>
    <w:rsid w:val="005D3F52"/>
    <w:rsid w:val="005D44FA"/>
    <w:rsid w:val="005D45DD"/>
    <w:rsid w:val="005D4C81"/>
    <w:rsid w:val="005D4EB7"/>
    <w:rsid w:val="005D512F"/>
    <w:rsid w:val="005D51C8"/>
    <w:rsid w:val="005D5410"/>
    <w:rsid w:val="005D54F1"/>
    <w:rsid w:val="005D5B26"/>
    <w:rsid w:val="005D6165"/>
    <w:rsid w:val="005D6239"/>
    <w:rsid w:val="005D625A"/>
    <w:rsid w:val="005D67A5"/>
    <w:rsid w:val="005D6A96"/>
    <w:rsid w:val="005D75AD"/>
    <w:rsid w:val="005D76C9"/>
    <w:rsid w:val="005D76FD"/>
    <w:rsid w:val="005D7817"/>
    <w:rsid w:val="005D7822"/>
    <w:rsid w:val="005D78D9"/>
    <w:rsid w:val="005D7B55"/>
    <w:rsid w:val="005D7BBA"/>
    <w:rsid w:val="005E019A"/>
    <w:rsid w:val="005E04B2"/>
    <w:rsid w:val="005E0532"/>
    <w:rsid w:val="005E05A0"/>
    <w:rsid w:val="005E0609"/>
    <w:rsid w:val="005E0910"/>
    <w:rsid w:val="005E0B69"/>
    <w:rsid w:val="005E1000"/>
    <w:rsid w:val="005E102F"/>
    <w:rsid w:val="005E12EA"/>
    <w:rsid w:val="005E1392"/>
    <w:rsid w:val="005E13B7"/>
    <w:rsid w:val="005E16DC"/>
    <w:rsid w:val="005E1840"/>
    <w:rsid w:val="005E194E"/>
    <w:rsid w:val="005E1F38"/>
    <w:rsid w:val="005E1F52"/>
    <w:rsid w:val="005E22CB"/>
    <w:rsid w:val="005E2709"/>
    <w:rsid w:val="005E2758"/>
    <w:rsid w:val="005E2F5F"/>
    <w:rsid w:val="005E3539"/>
    <w:rsid w:val="005E3D2B"/>
    <w:rsid w:val="005E3DA3"/>
    <w:rsid w:val="005E3E7A"/>
    <w:rsid w:val="005E40E8"/>
    <w:rsid w:val="005E4147"/>
    <w:rsid w:val="005E416E"/>
    <w:rsid w:val="005E43C0"/>
    <w:rsid w:val="005E4478"/>
    <w:rsid w:val="005E470E"/>
    <w:rsid w:val="005E4A69"/>
    <w:rsid w:val="005E4CCA"/>
    <w:rsid w:val="005E4CE9"/>
    <w:rsid w:val="005E5314"/>
    <w:rsid w:val="005E541E"/>
    <w:rsid w:val="005E55D4"/>
    <w:rsid w:val="005E5E53"/>
    <w:rsid w:val="005E6835"/>
    <w:rsid w:val="005E69B2"/>
    <w:rsid w:val="005E71F6"/>
    <w:rsid w:val="005E762D"/>
    <w:rsid w:val="005E7782"/>
    <w:rsid w:val="005E7E18"/>
    <w:rsid w:val="005F04CA"/>
    <w:rsid w:val="005F1262"/>
    <w:rsid w:val="005F17B6"/>
    <w:rsid w:val="005F19DC"/>
    <w:rsid w:val="005F19DD"/>
    <w:rsid w:val="005F20A5"/>
    <w:rsid w:val="005F21DC"/>
    <w:rsid w:val="005F2248"/>
    <w:rsid w:val="005F2737"/>
    <w:rsid w:val="005F2859"/>
    <w:rsid w:val="005F28A3"/>
    <w:rsid w:val="005F3721"/>
    <w:rsid w:val="005F3779"/>
    <w:rsid w:val="005F3AE2"/>
    <w:rsid w:val="005F3E55"/>
    <w:rsid w:val="005F4440"/>
    <w:rsid w:val="005F4616"/>
    <w:rsid w:val="005F47A7"/>
    <w:rsid w:val="005F4A3C"/>
    <w:rsid w:val="005F4F65"/>
    <w:rsid w:val="005F5008"/>
    <w:rsid w:val="005F5710"/>
    <w:rsid w:val="005F665C"/>
    <w:rsid w:val="005F6869"/>
    <w:rsid w:val="005F69AE"/>
    <w:rsid w:val="005F69E5"/>
    <w:rsid w:val="005F6E43"/>
    <w:rsid w:val="005F6F39"/>
    <w:rsid w:val="005F75B6"/>
    <w:rsid w:val="005F7964"/>
    <w:rsid w:val="005F7AD8"/>
    <w:rsid w:val="00600125"/>
    <w:rsid w:val="006003DD"/>
    <w:rsid w:val="00600436"/>
    <w:rsid w:val="0060091D"/>
    <w:rsid w:val="00600E70"/>
    <w:rsid w:val="00600FB9"/>
    <w:rsid w:val="00601074"/>
    <w:rsid w:val="00601AF3"/>
    <w:rsid w:val="00601B30"/>
    <w:rsid w:val="00601B84"/>
    <w:rsid w:val="00601E71"/>
    <w:rsid w:val="00601EEE"/>
    <w:rsid w:val="00601EF7"/>
    <w:rsid w:val="0060201B"/>
    <w:rsid w:val="0060230B"/>
    <w:rsid w:val="006025D4"/>
    <w:rsid w:val="0060264F"/>
    <w:rsid w:val="006033D1"/>
    <w:rsid w:val="006033D4"/>
    <w:rsid w:val="0060395C"/>
    <w:rsid w:val="00604C6D"/>
    <w:rsid w:val="00605331"/>
    <w:rsid w:val="006053BD"/>
    <w:rsid w:val="0060593F"/>
    <w:rsid w:val="00605A46"/>
    <w:rsid w:val="00605E8B"/>
    <w:rsid w:val="006062F3"/>
    <w:rsid w:val="00606301"/>
    <w:rsid w:val="00606782"/>
    <w:rsid w:val="006067C0"/>
    <w:rsid w:val="00606925"/>
    <w:rsid w:val="00606977"/>
    <w:rsid w:val="00606A4A"/>
    <w:rsid w:val="00606B1A"/>
    <w:rsid w:val="00606EEA"/>
    <w:rsid w:val="00607248"/>
    <w:rsid w:val="0060745C"/>
    <w:rsid w:val="0060766D"/>
    <w:rsid w:val="00607E44"/>
    <w:rsid w:val="00610414"/>
    <w:rsid w:val="006109EB"/>
    <w:rsid w:val="00610B7C"/>
    <w:rsid w:val="00611B95"/>
    <w:rsid w:val="00611C3F"/>
    <w:rsid w:val="00612013"/>
    <w:rsid w:val="006124E9"/>
    <w:rsid w:val="00612523"/>
    <w:rsid w:val="00612682"/>
    <w:rsid w:val="00612741"/>
    <w:rsid w:val="00612A4C"/>
    <w:rsid w:val="00612B31"/>
    <w:rsid w:val="006131F4"/>
    <w:rsid w:val="00613898"/>
    <w:rsid w:val="00613ADA"/>
    <w:rsid w:val="00613FD0"/>
    <w:rsid w:val="00614413"/>
    <w:rsid w:val="0061491E"/>
    <w:rsid w:val="00614AC5"/>
    <w:rsid w:val="00614B02"/>
    <w:rsid w:val="00614CD2"/>
    <w:rsid w:val="00614DB1"/>
    <w:rsid w:val="00614DB9"/>
    <w:rsid w:val="00614EE0"/>
    <w:rsid w:val="00615215"/>
    <w:rsid w:val="006156A8"/>
    <w:rsid w:val="00615AD5"/>
    <w:rsid w:val="00615C24"/>
    <w:rsid w:val="00616005"/>
    <w:rsid w:val="00616130"/>
    <w:rsid w:val="006165B7"/>
    <w:rsid w:val="00616CE6"/>
    <w:rsid w:val="006171B3"/>
    <w:rsid w:val="006171C4"/>
    <w:rsid w:val="00617295"/>
    <w:rsid w:val="00617462"/>
    <w:rsid w:val="00617479"/>
    <w:rsid w:val="006174E1"/>
    <w:rsid w:val="00617C13"/>
    <w:rsid w:val="0062008B"/>
    <w:rsid w:val="0062020D"/>
    <w:rsid w:val="00620346"/>
    <w:rsid w:val="00620471"/>
    <w:rsid w:val="00620777"/>
    <w:rsid w:val="00620E76"/>
    <w:rsid w:val="006216EE"/>
    <w:rsid w:val="00621F96"/>
    <w:rsid w:val="006224C8"/>
    <w:rsid w:val="00622595"/>
    <w:rsid w:val="00622608"/>
    <w:rsid w:val="0062263E"/>
    <w:rsid w:val="00622642"/>
    <w:rsid w:val="006227FD"/>
    <w:rsid w:val="00622823"/>
    <w:rsid w:val="00622C78"/>
    <w:rsid w:val="00623858"/>
    <w:rsid w:val="00623CF2"/>
    <w:rsid w:val="00623F7A"/>
    <w:rsid w:val="00624629"/>
    <w:rsid w:val="00624B12"/>
    <w:rsid w:val="00624C19"/>
    <w:rsid w:val="00624D6E"/>
    <w:rsid w:val="00624E31"/>
    <w:rsid w:val="0062500C"/>
    <w:rsid w:val="00625546"/>
    <w:rsid w:val="006255BB"/>
    <w:rsid w:val="006258F4"/>
    <w:rsid w:val="00625A35"/>
    <w:rsid w:val="00625A44"/>
    <w:rsid w:val="00625A6C"/>
    <w:rsid w:val="00625EA1"/>
    <w:rsid w:val="00626201"/>
    <w:rsid w:val="00626251"/>
    <w:rsid w:val="00626324"/>
    <w:rsid w:val="00626581"/>
    <w:rsid w:val="0062673E"/>
    <w:rsid w:val="00626BC8"/>
    <w:rsid w:val="00626C24"/>
    <w:rsid w:val="00627372"/>
    <w:rsid w:val="00627773"/>
    <w:rsid w:val="006277C1"/>
    <w:rsid w:val="00627850"/>
    <w:rsid w:val="00627856"/>
    <w:rsid w:val="00627A08"/>
    <w:rsid w:val="00627C0C"/>
    <w:rsid w:val="00630197"/>
    <w:rsid w:val="006301E4"/>
    <w:rsid w:val="0063043C"/>
    <w:rsid w:val="00630664"/>
    <w:rsid w:val="00630B18"/>
    <w:rsid w:val="00630E27"/>
    <w:rsid w:val="00630FF2"/>
    <w:rsid w:val="006311A7"/>
    <w:rsid w:val="00631F30"/>
    <w:rsid w:val="006320F0"/>
    <w:rsid w:val="0063254D"/>
    <w:rsid w:val="00632550"/>
    <w:rsid w:val="006325F7"/>
    <w:rsid w:val="00632627"/>
    <w:rsid w:val="0063280A"/>
    <w:rsid w:val="00632A00"/>
    <w:rsid w:val="00632E05"/>
    <w:rsid w:val="00632E34"/>
    <w:rsid w:val="00633536"/>
    <w:rsid w:val="006339EF"/>
    <w:rsid w:val="00634573"/>
    <w:rsid w:val="006347C7"/>
    <w:rsid w:val="0063480F"/>
    <w:rsid w:val="0063498D"/>
    <w:rsid w:val="00634FA8"/>
    <w:rsid w:val="00635052"/>
    <w:rsid w:val="006356FE"/>
    <w:rsid w:val="00635863"/>
    <w:rsid w:val="00635868"/>
    <w:rsid w:val="00635BC0"/>
    <w:rsid w:val="0063620D"/>
    <w:rsid w:val="0063624A"/>
    <w:rsid w:val="00636828"/>
    <w:rsid w:val="00637232"/>
    <w:rsid w:val="00637660"/>
    <w:rsid w:val="00637E08"/>
    <w:rsid w:val="00637E8F"/>
    <w:rsid w:val="00637E91"/>
    <w:rsid w:val="00640342"/>
    <w:rsid w:val="00640950"/>
    <w:rsid w:val="006409E5"/>
    <w:rsid w:val="00640D94"/>
    <w:rsid w:val="0064120D"/>
    <w:rsid w:val="006412E1"/>
    <w:rsid w:val="0064133D"/>
    <w:rsid w:val="00641455"/>
    <w:rsid w:val="006415A7"/>
    <w:rsid w:val="0064188D"/>
    <w:rsid w:val="00641A89"/>
    <w:rsid w:val="00641C81"/>
    <w:rsid w:val="00641EDA"/>
    <w:rsid w:val="00641F3B"/>
    <w:rsid w:val="0064201A"/>
    <w:rsid w:val="00642909"/>
    <w:rsid w:val="00642D68"/>
    <w:rsid w:val="006432AB"/>
    <w:rsid w:val="006432E1"/>
    <w:rsid w:val="00643951"/>
    <w:rsid w:val="006439BB"/>
    <w:rsid w:val="00643A60"/>
    <w:rsid w:val="006442CD"/>
    <w:rsid w:val="0064484F"/>
    <w:rsid w:val="0064487E"/>
    <w:rsid w:val="00644978"/>
    <w:rsid w:val="00644B3A"/>
    <w:rsid w:val="00644DBD"/>
    <w:rsid w:val="006450D8"/>
    <w:rsid w:val="00645BF2"/>
    <w:rsid w:val="00645F67"/>
    <w:rsid w:val="00645FCF"/>
    <w:rsid w:val="00645FE1"/>
    <w:rsid w:val="0064623B"/>
    <w:rsid w:val="006468D5"/>
    <w:rsid w:val="00646CF2"/>
    <w:rsid w:val="00647289"/>
    <w:rsid w:val="00647D96"/>
    <w:rsid w:val="00647DB8"/>
    <w:rsid w:val="00650412"/>
    <w:rsid w:val="006508E8"/>
    <w:rsid w:val="006510A6"/>
    <w:rsid w:val="006512D8"/>
    <w:rsid w:val="00651368"/>
    <w:rsid w:val="006513DC"/>
    <w:rsid w:val="00651599"/>
    <w:rsid w:val="00651FC0"/>
    <w:rsid w:val="0065211C"/>
    <w:rsid w:val="0065279D"/>
    <w:rsid w:val="00652AC8"/>
    <w:rsid w:val="00652CBB"/>
    <w:rsid w:val="00652D01"/>
    <w:rsid w:val="00652DC5"/>
    <w:rsid w:val="00653058"/>
    <w:rsid w:val="0065345D"/>
    <w:rsid w:val="00653583"/>
    <w:rsid w:val="0065378B"/>
    <w:rsid w:val="00653BFF"/>
    <w:rsid w:val="00653D0D"/>
    <w:rsid w:val="00653DFE"/>
    <w:rsid w:val="006542F7"/>
    <w:rsid w:val="006548D0"/>
    <w:rsid w:val="00654B22"/>
    <w:rsid w:val="00654B46"/>
    <w:rsid w:val="00654E41"/>
    <w:rsid w:val="00654FAF"/>
    <w:rsid w:val="00655738"/>
    <w:rsid w:val="0065599B"/>
    <w:rsid w:val="00656569"/>
    <w:rsid w:val="006566BE"/>
    <w:rsid w:val="00656BC2"/>
    <w:rsid w:val="00657E63"/>
    <w:rsid w:val="00657FD6"/>
    <w:rsid w:val="006601EE"/>
    <w:rsid w:val="006608E6"/>
    <w:rsid w:val="00660A45"/>
    <w:rsid w:val="00660A78"/>
    <w:rsid w:val="00660CE0"/>
    <w:rsid w:val="00660E6D"/>
    <w:rsid w:val="00661321"/>
    <w:rsid w:val="00661433"/>
    <w:rsid w:val="006614AC"/>
    <w:rsid w:val="00661540"/>
    <w:rsid w:val="00661688"/>
    <w:rsid w:val="00661AAB"/>
    <w:rsid w:val="00661D1F"/>
    <w:rsid w:val="006622B2"/>
    <w:rsid w:val="00662DCE"/>
    <w:rsid w:val="006631BB"/>
    <w:rsid w:val="00663C8B"/>
    <w:rsid w:val="00663F43"/>
    <w:rsid w:val="00664A28"/>
    <w:rsid w:val="00664D9D"/>
    <w:rsid w:val="00664E86"/>
    <w:rsid w:val="00664E8C"/>
    <w:rsid w:val="00665417"/>
    <w:rsid w:val="0066549D"/>
    <w:rsid w:val="00665542"/>
    <w:rsid w:val="00665634"/>
    <w:rsid w:val="00665722"/>
    <w:rsid w:val="00665AF2"/>
    <w:rsid w:val="00665CF4"/>
    <w:rsid w:val="0066600F"/>
    <w:rsid w:val="0066608B"/>
    <w:rsid w:val="00667063"/>
    <w:rsid w:val="00667242"/>
    <w:rsid w:val="00667263"/>
    <w:rsid w:val="00667696"/>
    <w:rsid w:val="0066784E"/>
    <w:rsid w:val="00667AD7"/>
    <w:rsid w:val="00667F7F"/>
    <w:rsid w:val="0067015D"/>
    <w:rsid w:val="0067085D"/>
    <w:rsid w:val="00670990"/>
    <w:rsid w:val="00670F3F"/>
    <w:rsid w:val="006710AB"/>
    <w:rsid w:val="006710FB"/>
    <w:rsid w:val="0067111D"/>
    <w:rsid w:val="006712C6"/>
    <w:rsid w:val="00671C98"/>
    <w:rsid w:val="006720F4"/>
    <w:rsid w:val="006721B3"/>
    <w:rsid w:val="00672495"/>
    <w:rsid w:val="0067265E"/>
    <w:rsid w:val="00672A0D"/>
    <w:rsid w:val="0067300A"/>
    <w:rsid w:val="006734A1"/>
    <w:rsid w:val="006738C8"/>
    <w:rsid w:val="00673C92"/>
    <w:rsid w:val="00673D53"/>
    <w:rsid w:val="006742DA"/>
    <w:rsid w:val="006744FB"/>
    <w:rsid w:val="00674888"/>
    <w:rsid w:val="00674D13"/>
    <w:rsid w:val="00674D7A"/>
    <w:rsid w:val="00674E36"/>
    <w:rsid w:val="00674EA2"/>
    <w:rsid w:val="00675BD0"/>
    <w:rsid w:val="00675F53"/>
    <w:rsid w:val="00675FB6"/>
    <w:rsid w:val="006760E8"/>
    <w:rsid w:val="00676347"/>
    <w:rsid w:val="006763B8"/>
    <w:rsid w:val="00676A0C"/>
    <w:rsid w:val="00676F45"/>
    <w:rsid w:val="006770CD"/>
    <w:rsid w:val="00677201"/>
    <w:rsid w:val="0067753A"/>
    <w:rsid w:val="00677543"/>
    <w:rsid w:val="00677581"/>
    <w:rsid w:val="00677936"/>
    <w:rsid w:val="00677A1C"/>
    <w:rsid w:val="00677A70"/>
    <w:rsid w:val="00677A89"/>
    <w:rsid w:val="00677C9C"/>
    <w:rsid w:val="006800ED"/>
    <w:rsid w:val="006800FF"/>
    <w:rsid w:val="0068042B"/>
    <w:rsid w:val="0068081A"/>
    <w:rsid w:val="00680AE0"/>
    <w:rsid w:val="00680D0C"/>
    <w:rsid w:val="00681385"/>
    <w:rsid w:val="006814D4"/>
    <w:rsid w:val="0068186D"/>
    <w:rsid w:val="00681B1D"/>
    <w:rsid w:val="00681BB9"/>
    <w:rsid w:val="00681CDD"/>
    <w:rsid w:val="00681CE5"/>
    <w:rsid w:val="00681D92"/>
    <w:rsid w:val="00681E95"/>
    <w:rsid w:val="0068203C"/>
    <w:rsid w:val="00682B85"/>
    <w:rsid w:val="00682B9A"/>
    <w:rsid w:val="00682C2C"/>
    <w:rsid w:val="006837B5"/>
    <w:rsid w:val="00683A9C"/>
    <w:rsid w:val="006840A8"/>
    <w:rsid w:val="00684361"/>
    <w:rsid w:val="00684FCE"/>
    <w:rsid w:val="006850D8"/>
    <w:rsid w:val="00685373"/>
    <w:rsid w:val="00685522"/>
    <w:rsid w:val="00685542"/>
    <w:rsid w:val="00685BCF"/>
    <w:rsid w:val="006862CD"/>
    <w:rsid w:val="0068696F"/>
    <w:rsid w:val="00686A86"/>
    <w:rsid w:val="00687338"/>
    <w:rsid w:val="006873A7"/>
    <w:rsid w:val="00687694"/>
    <w:rsid w:val="006878F1"/>
    <w:rsid w:val="00687968"/>
    <w:rsid w:val="00690006"/>
    <w:rsid w:val="00690245"/>
    <w:rsid w:val="00690436"/>
    <w:rsid w:val="00690506"/>
    <w:rsid w:val="00690756"/>
    <w:rsid w:val="006907E2"/>
    <w:rsid w:val="00690ED0"/>
    <w:rsid w:val="00691891"/>
    <w:rsid w:val="00691FFA"/>
    <w:rsid w:val="00692246"/>
    <w:rsid w:val="00692467"/>
    <w:rsid w:val="006928F5"/>
    <w:rsid w:val="00692D12"/>
    <w:rsid w:val="006930C2"/>
    <w:rsid w:val="0069325D"/>
    <w:rsid w:val="006932DE"/>
    <w:rsid w:val="00693529"/>
    <w:rsid w:val="00693916"/>
    <w:rsid w:val="00693A63"/>
    <w:rsid w:val="00693B06"/>
    <w:rsid w:val="00693C0C"/>
    <w:rsid w:val="00694130"/>
    <w:rsid w:val="0069456A"/>
    <w:rsid w:val="006945AB"/>
    <w:rsid w:val="00694C21"/>
    <w:rsid w:val="0069500C"/>
    <w:rsid w:val="00695AF0"/>
    <w:rsid w:val="00695C43"/>
    <w:rsid w:val="00695C6C"/>
    <w:rsid w:val="00695D20"/>
    <w:rsid w:val="00696001"/>
    <w:rsid w:val="00696324"/>
    <w:rsid w:val="006966CF"/>
    <w:rsid w:val="00696D9E"/>
    <w:rsid w:val="00696DA8"/>
    <w:rsid w:val="00696DD9"/>
    <w:rsid w:val="006971BE"/>
    <w:rsid w:val="0069766A"/>
    <w:rsid w:val="0069775F"/>
    <w:rsid w:val="0069786D"/>
    <w:rsid w:val="00697C4B"/>
    <w:rsid w:val="00697CA9"/>
    <w:rsid w:val="00697EDB"/>
    <w:rsid w:val="006A0573"/>
    <w:rsid w:val="006A0ADA"/>
    <w:rsid w:val="006A0B6C"/>
    <w:rsid w:val="006A1206"/>
    <w:rsid w:val="006A1404"/>
    <w:rsid w:val="006A1426"/>
    <w:rsid w:val="006A1556"/>
    <w:rsid w:val="006A1559"/>
    <w:rsid w:val="006A17D2"/>
    <w:rsid w:val="006A1850"/>
    <w:rsid w:val="006A1D0C"/>
    <w:rsid w:val="006A2102"/>
    <w:rsid w:val="006A21F4"/>
    <w:rsid w:val="006A22D0"/>
    <w:rsid w:val="006A2D31"/>
    <w:rsid w:val="006A2D65"/>
    <w:rsid w:val="006A3206"/>
    <w:rsid w:val="006A354A"/>
    <w:rsid w:val="006A37E0"/>
    <w:rsid w:val="006A3B14"/>
    <w:rsid w:val="006A3C98"/>
    <w:rsid w:val="006A454F"/>
    <w:rsid w:val="006A4863"/>
    <w:rsid w:val="006A4F37"/>
    <w:rsid w:val="006A50EF"/>
    <w:rsid w:val="006A5BC7"/>
    <w:rsid w:val="006A6A1D"/>
    <w:rsid w:val="006A6F12"/>
    <w:rsid w:val="006A702E"/>
    <w:rsid w:val="006A7202"/>
    <w:rsid w:val="006A7358"/>
    <w:rsid w:val="006A763E"/>
    <w:rsid w:val="006A7B2F"/>
    <w:rsid w:val="006A7BB6"/>
    <w:rsid w:val="006A7BF5"/>
    <w:rsid w:val="006A7E42"/>
    <w:rsid w:val="006A7ECA"/>
    <w:rsid w:val="006A7EE0"/>
    <w:rsid w:val="006A7F75"/>
    <w:rsid w:val="006A7F84"/>
    <w:rsid w:val="006B031C"/>
    <w:rsid w:val="006B035D"/>
    <w:rsid w:val="006B0543"/>
    <w:rsid w:val="006B08BA"/>
    <w:rsid w:val="006B0E80"/>
    <w:rsid w:val="006B1028"/>
    <w:rsid w:val="006B1182"/>
    <w:rsid w:val="006B1278"/>
    <w:rsid w:val="006B1E1F"/>
    <w:rsid w:val="006B217A"/>
    <w:rsid w:val="006B21E4"/>
    <w:rsid w:val="006B24EC"/>
    <w:rsid w:val="006B254B"/>
    <w:rsid w:val="006B2EFD"/>
    <w:rsid w:val="006B2F5D"/>
    <w:rsid w:val="006B3056"/>
    <w:rsid w:val="006B33E7"/>
    <w:rsid w:val="006B3840"/>
    <w:rsid w:val="006B3B3D"/>
    <w:rsid w:val="006B3C43"/>
    <w:rsid w:val="006B3E00"/>
    <w:rsid w:val="006B3E5D"/>
    <w:rsid w:val="006B40F7"/>
    <w:rsid w:val="006B4535"/>
    <w:rsid w:val="006B4585"/>
    <w:rsid w:val="006B474A"/>
    <w:rsid w:val="006B4853"/>
    <w:rsid w:val="006B4A9A"/>
    <w:rsid w:val="006B4F75"/>
    <w:rsid w:val="006B5696"/>
    <w:rsid w:val="006B62D0"/>
    <w:rsid w:val="006B631A"/>
    <w:rsid w:val="006B6423"/>
    <w:rsid w:val="006B6788"/>
    <w:rsid w:val="006B6C56"/>
    <w:rsid w:val="006B6DDF"/>
    <w:rsid w:val="006B7178"/>
    <w:rsid w:val="006B772E"/>
    <w:rsid w:val="006B78AB"/>
    <w:rsid w:val="006B78D8"/>
    <w:rsid w:val="006B7B20"/>
    <w:rsid w:val="006B7D11"/>
    <w:rsid w:val="006C0494"/>
    <w:rsid w:val="006C073D"/>
    <w:rsid w:val="006C0824"/>
    <w:rsid w:val="006C0966"/>
    <w:rsid w:val="006C0A17"/>
    <w:rsid w:val="006C13AE"/>
    <w:rsid w:val="006C13B5"/>
    <w:rsid w:val="006C144A"/>
    <w:rsid w:val="006C159E"/>
    <w:rsid w:val="006C1A7E"/>
    <w:rsid w:val="006C1B29"/>
    <w:rsid w:val="006C1E98"/>
    <w:rsid w:val="006C27A9"/>
    <w:rsid w:val="006C293A"/>
    <w:rsid w:val="006C2C42"/>
    <w:rsid w:val="006C2E9B"/>
    <w:rsid w:val="006C35A9"/>
    <w:rsid w:val="006C3886"/>
    <w:rsid w:val="006C39D5"/>
    <w:rsid w:val="006C3CFF"/>
    <w:rsid w:val="006C445C"/>
    <w:rsid w:val="006C47BE"/>
    <w:rsid w:val="006C4CAA"/>
    <w:rsid w:val="006C521D"/>
    <w:rsid w:val="006C5557"/>
    <w:rsid w:val="006C5575"/>
    <w:rsid w:val="006C5758"/>
    <w:rsid w:val="006C582D"/>
    <w:rsid w:val="006C5898"/>
    <w:rsid w:val="006C59C6"/>
    <w:rsid w:val="006C5C98"/>
    <w:rsid w:val="006C603C"/>
    <w:rsid w:val="006C62C2"/>
    <w:rsid w:val="006C6CE7"/>
    <w:rsid w:val="006C6D73"/>
    <w:rsid w:val="006C7076"/>
    <w:rsid w:val="006C75B1"/>
    <w:rsid w:val="006C77A6"/>
    <w:rsid w:val="006C792D"/>
    <w:rsid w:val="006C7986"/>
    <w:rsid w:val="006C7B54"/>
    <w:rsid w:val="006C7BAA"/>
    <w:rsid w:val="006C7BB6"/>
    <w:rsid w:val="006C7C09"/>
    <w:rsid w:val="006C7C39"/>
    <w:rsid w:val="006C7DA1"/>
    <w:rsid w:val="006D029D"/>
    <w:rsid w:val="006D0A09"/>
    <w:rsid w:val="006D0BB1"/>
    <w:rsid w:val="006D0EF3"/>
    <w:rsid w:val="006D10E1"/>
    <w:rsid w:val="006D1889"/>
    <w:rsid w:val="006D191F"/>
    <w:rsid w:val="006D1952"/>
    <w:rsid w:val="006D1973"/>
    <w:rsid w:val="006D1AA1"/>
    <w:rsid w:val="006D1BC8"/>
    <w:rsid w:val="006D1EDF"/>
    <w:rsid w:val="006D20E3"/>
    <w:rsid w:val="006D20FE"/>
    <w:rsid w:val="006D2225"/>
    <w:rsid w:val="006D255C"/>
    <w:rsid w:val="006D2798"/>
    <w:rsid w:val="006D2F5A"/>
    <w:rsid w:val="006D3100"/>
    <w:rsid w:val="006D3173"/>
    <w:rsid w:val="006D368B"/>
    <w:rsid w:val="006D3744"/>
    <w:rsid w:val="006D3864"/>
    <w:rsid w:val="006D4191"/>
    <w:rsid w:val="006D4353"/>
    <w:rsid w:val="006D44E5"/>
    <w:rsid w:val="006D4558"/>
    <w:rsid w:val="006D4A80"/>
    <w:rsid w:val="006D4B9D"/>
    <w:rsid w:val="006D4BD3"/>
    <w:rsid w:val="006D4CEC"/>
    <w:rsid w:val="006D4F31"/>
    <w:rsid w:val="006D5000"/>
    <w:rsid w:val="006D55DA"/>
    <w:rsid w:val="006D58D3"/>
    <w:rsid w:val="006D5A3C"/>
    <w:rsid w:val="006D5A85"/>
    <w:rsid w:val="006D5C11"/>
    <w:rsid w:val="006D5C4D"/>
    <w:rsid w:val="006D5CD6"/>
    <w:rsid w:val="006D6374"/>
    <w:rsid w:val="006D63A6"/>
    <w:rsid w:val="006D6436"/>
    <w:rsid w:val="006D6557"/>
    <w:rsid w:val="006D6B17"/>
    <w:rsid w:val="006D7280"/>
    <w:rsid w:val="006D7C03"/>
    <w:rsid w:val="006D7FA7"/>
    <w:rsid w:val="006E0009"/>
    <w:rsid w:val="006E0337"/>
    <w:rsid w:val="006E0364"/>
    <w:rsid w:val="006E0714"/>
    <w:rsid w:val="006E078B"/>
    <w:rsid w:val="006E07C7"/>
    <w:rsid w:val="006E0915"/>
    <w:rsid w:val="006E0C6E"/>
    <w:rsid w:val="006E0CC4"/>
    <w:rsid w:val="006E1088"/>
    <w:rsid w:val="006E11F0"/>
    <w:rsid w:val="006E1346"/>
    <w:rsid w:val="006E193B"/>
    <w:rsid w:val="006E1958"/>
    <w:rsid w:val="006E197F"/>
    <w:rsid w:val="006E1A22"/>
    <w:rsid w:val="006E1B83"/>
    <w:rsid w:val="006E1F61"/>
    <w:rsid w:val="006E2136"/>
    <w:rsid w:val="006E23AD"/>
    <w:rsid w:val="006E23C0"/>
    <w:rsid w:val="006E28A9"/>
    <w:rsid w:val="006E2C50"/>
    <w:rsid w:val="006E2DAA"/>
    <w:rsid w:val="006E2ECF"/>
    <w:rsid w:val="006E2F8F"/>
    <w:rsid w:val="006E32D4"/>
    <w:rsid w:val="006E3620"/>
    <w:rsid w:val="006E391C"/>
    <w:rsid w:val="006E3949"/>
    <w:rsid w:val="006E39B3"/>
    <w:rsid w:val="006E39FA"/>
    <w:rsid w:val="006E3A32"/>
    <w:rsid w:val="006E3C26"/>
    <w:rsid w:val="006E3E08"/>
    <w:rsid w:val="006E3F49"/>
    <w:rsid w:val="006E44F2"/>
    <w:rsid w:val="006E46CE"/>
    <w:rsid w:val="006E4A1E"/>
    <w:rsid w:val="006E4EEF"/>
    <w:rsid w:val="006E50A9"/>
    <w:rsid w:val="006E55E5"/>
    <w:rsid w:val="006E55E9"/>
    <w:rsid w:val="006E5A3E"/>
    <w:rsid w:val="006E5D8D"/>
    <w:rsid w:val="006E61FF"/>
    <w:rsid w:val="006E6758"/>
    <w:rsid w:val="006E6B98"/>
    <w:rsid w:val="006E6C26"/>
    <w:rsid w:val="006E6D2A"/>
    <w:rsid w:val="006E725F"/>
    <w:rsid w:val="006E742D"/>
    <w:rsid w:val="006E7491"/>
    <w:rsid w:val="006E7555"/>
    <w:rsid w:val="006E773A"/>
    <w:rsid w:val="006E796C"/>
    <w:rsid w:val="006E79C9"/>
    <w:rsid w:val="006E7B1D"/>
    <w:rsid w:val="006E7B93"/>
    <w:rsid w:val="006F008F"/>
    <w:rsid w:val="006F00D9"/>
    <w:rsid w:val="006F01F6"/>
    <w:rsid w:val="006F0B7C"/>
    <w:rsid w:val="006F0E08"/>
    <w:rsid w:val="006F0E49"/>
    <w:rsid w:val="006F0E67"/>
    <w:rsid w:val="006F112A"/>
    <w:rsid w:val="006F119C"/>
    <w:rsid w:val="006F12A9"/>
    <w:rsid w:val="006F1464"/>
    <w:rsid w:val="006F156A"/>
    <w:rsid w:val="006F19D7"/>
    <w:rsid w:val="006F20D5"/>
    <w:rsid w:val="006F2347"/>
    <w:rsid w:val="006F23A4"/>
    <w:rsid w:val="006F2709"/>
    <w:rsid w:val="006F28DA"/>
    <w:rsid w:val="006F2C27"/>
    <w:rsid w:val="006F3181"/>
    <w:rsid w:val="006F3408"/>
    <w:rsid w:val="006F35FB"/>
    <w:rsid w:val="006F36BE"/>
    <w:rsid w:val="006F38D3"/>
    <w:rsid w:val="006F3A8B"/>
    <w:rsid w:val="006F3BAE"/>
    <w:rsid w:val="006F3D8E"/>
    <w:rsid w:val="006F4A7F"/>
    <w:rsid w:val="006F4BDB"/>
    <w:rsid w:val="006F4C85"/>
    <w:rsid w:val="006F4EC1"/>
    <w:rsid w:val="006F4EC3"/>
    <w:rsid w:val="006F54AD"/>
    <w:rsid w:val="006F554F"/>
    <w:rsid w:val="006F5562"/>
    <w:rsid w:val="006F605F"/>
    <w:rsid w:val="006F6735"/>
    <w:rsid w:val="006F68C9"/>
    <w:rsid w:val="006F6B8A"/>
    <w:rsid w:val="006F6BBA"/>
    <w:rsid w:val="006F6BD6"/>
    <w:rsid w:val="006F6C3B"/>
    <w:rsid w:val="006F6E0B"/>
    <w:rsid w:val="006F6E14"/>
    <w:rsid w:val="006F7216"/>
    <w:rsid w:val="006F76C1"/>
    <w:rsid w:val="006F7A13"/>
    <w:rsid w:val="006F7B33"/>
    <w:rsid w:val="006F7C54"/>
    <w:rsid w:val="006F7CA6"/>
    <w:rsid w:val="006F7D73"/>
    <w:rsid w:val="006F7E76"/>
    <w:rsid w:val="006F7E85"/>
    <w:rsid w:val="00700113"/>
    <w:rsid w:val="0070017F"/>
    <w:rsid w:val="0070062A"/>
    <w:rsid w:val="00700BD1"/>
    <w:rsid w:val="00700DF5"/>
    <w:rsid w:val="00700DFD"/>
    <w:rsid w:val="00700E74"/>
    <w:rsid w:val="00701039"/>
    <w:rsid w:val="007014D3"/>
    <w:rsid w:val="007017C6"/>
    <w:rsid w:val="00701CAE"/>
    <w:rsid w:val="00701E39"/>
    <w:rsid w:val="007020B4"/>
    <w:rsid w:val="00702646"/>
    <w:rsid w:val="007029B1"/>
    <w:rsid w:val="007032B0"/>
    <w:rsid w:val="00703957"/>
    <w:rsid w:val="00703B1D"/>
    <w:rsid w:val="00703B7F"/>
    <w:rsid w:val="00704195"/>
    <w:rsid w:val="007041DA"/>
    <w:rsid w:val="007043C9"/>
    <w:rsid w:val="0070478F"/>
    <w:rsid w:val="00704829"/>
    <w:rsid w:val="0070497E"/>
    <w:rsid w:val="00704E0A"/>
    <w:rsid w:val="00705B46"/>
    <w:rsid w:val="00705C4E"/>
    <w:rsid w:val="00705C66"/>
    <w:rsid w:val="00705D5E"/>
    <w:rsid w:val="0070649F"/>
    <w:rsid w:val="007064EF"/>
    <w:rsid w:val="00706649"/>
    <w:rsid w:val="0070712B"/>
    <w:rsid w:val="007072EC"/>
    <w:rsid w:val="00707C59"/>
    <w:rsid w:val="00707E64"/>
    <w:rsid w:val="00710093"/>
    <w:rsid w:val="00710465"/>
    <w:rsid w:val="00710786"/>
    <w:rsid w:val="007108FB"/>
    <w:rsid w:val="007109E5"/>
    <w:rsid w:val="00710AFE"/>
    <w:rsid w:val="007117B6"/>
    <w:rsid w:val="00711EE7"/>
    <w:rsid w:val="00711FFE"/>
    <w:rsid w:val="007120DB"/>
    <w:rsid w:val="007125B3"/>
    <w:rsid w:val="007127B7"/>
    <w:rsid w:val="00712D22"/>
    <w:rsid w:val="00712D6F"/>
    <w:rsid w:val="00712E00"/>
    <w:rsid w:val="00712E8E"/>
    <w:rsid w:val="00712EA2"/>
    <w:rsid w:val="007132AF"/>
    <w:rsid w:val="0071345F"/>
    <w:rsid w:val="0071388A"/>
    <w:rsid w:val="00713E51"/>
    <w:rsid w:val="00713F84"/>
    <w:rsid w:val="00714D09"/>
    <w:rsid w:val="00714E51"/>
    <w:rsid w:val="00714F9D"/>
    <w:rsid w:val="00715450"/>
    <w:rsid w:val="007158B4"/>
    <w:rsid w:val="0071590E"/>
    <w:rsid w:val="00715CB8"/>
    <w:rsid w:val="00716491"/>
    <w:rsid w:val="00716C06"/>
    <w:rsid w:val="00717023"/>
    <w:rsid w:val="00717328"/>
    <w:rsid w:val="0071743A"/>
    <w:rsid w:val="0071750D"/>
    <w:rsid w:val="00717572"/>
    <w:rsid w:val="007179EC"/>
    <w:rsid w:val="007179FE"/>
    <w:rsid w:val="00717B51"/>
    <w:rsid w:val="00717F92"/>
    <w:rsid w:val="00717FF4"/>
    <w:rsid w:val="00720931"/>
    <w:rsid w:val="007209F6"/>
    <w:rsid w:val="00720BE6"/>
    <w:rsid w:val="00721156"/>
    <w:rsid w:val="007214CC"/>
    <w:rsid w:val="00721B54"/>
    <w:rsid w:val="00721D88"/>
    <w:rsid w:val="00721E49"/>
    <w:rsid w:val="00721F4F"/>
    <w:rsid w:val="007221AF"/>
    <w:rsid w:val="00722458"/>
    <w:rsid w:val="007225A5"/>
    <w:rsid w:val="00722601"/>
    <w:rsid w:val="0072270A"/>
    <w:rsid w:val="00722D06"/>
    <w:rsid w:val="00722E3B"/>
    <w:rsid w:val="00723046"/>
    <w:rsid w:val="007232A2"/>
    <w:rsid w:val="00723759"/>
    <w:rsid w:val="0072393C"/>
    <w:rsid w:val="00723C3F"/>
    <w:rsid w:val="00723F40"/>
    <w:rsid w:val="00724478"/>
    <w:rsid w:val="00724506"/>
    <w:rsid w:val="00724835"/>
    <w:rsid w:val="00724872"/>
    <w:rsid w:val="007249A6"/>
    <w:rsid w:val="00724B7D"/>
    <w:rsid w:val="00724C08"/>
    <w:rsid w:val="00725199"/>
    <w:rsid w:val="00725CBD"/>
    <w:rsid w:val="0072607B"/>
    <w:rsid w:val="0072646D"/>
    <w:rsid w:val="00726644"/>
    <w:rsid w:val="00726E5D"/>
    <w:rsid w:val="00727526"/>
    <w:rsid w:val="00727602"/>
    <w:rsid w:val="00727A1E"/>
    <w:rsid w:val="00727AFB"/>
    <w:rsid w:val="00727D2E"/>
    <w:rsid w:val="00727EDA"/>
    <w:rsid w:val="0073001C"/>
    <w:rsid w:val="00730174"/>
    <w:rsid w:val="00730300"/>
    <w:rsid w:val="00730679"/>
    <w:rsid w:val="007308E8"/>
    <w:rsid w:val="00730A1A"/>
    <w:rsid w:val="00730C09"/>
    <w:rsid w:val="00730E2E"/>
    <w:rsid w:val="00730EE9"/>
    <w:rsid w:val="0073113A"/>
    <w:rsid w:val="007314FF"/>
    <w:rsid w:val="00731A17"/>
    <w:rsid w:val="00731B96"/>
    <w:rsid w:val="00732769"/>
    <w:rsid w:val="00732AE8"/>
    <w:rsid w:val="00732BE4"/>
    <w:rsid w:val="00732C3B"/>
    <w:rsid w:val="00732CA8"/>
    <w:rsid w:val="00733019"/>
    <w:rsid w:val="00733213"/>
    <w:rsid w:val="007332EB"/>
    <w:rsid w:val="007333BD"/>
    <w:rsid w:val="00733D8E"/>
    <w:rsid w:val="00733E99"/>
    <w:rsid w:val="00733ECC"/>
    <w:rsid w:val="00733F94"/>
    <w:rsid w:val="00734645"/>
    <w:rsid w:val="0073465D"/>
    <w:rsid w:val="00734705"/>
    <w:rsid w:val="007350F9"/>
    <w:rsid w:val="007353FD"/>
    <w:rsid w:val="007354E6"/>
    <w:rsid w:val="00735882"/>
    <w:rsid w:val="00735888"/>
    <w:rsid w:val="00735BFA"/>
    <w:rsid w:val="007360E8"/>
    <w:rsid w:val="007363D9"/>
    <w:rsid w:val="007365B8"/>
    <w:rsid w:val="007368EE"/>
    <w:rsid w:val="00736C23"/>
    <w:rsid w:val="00736DD9"/>
    <w:rsid w:val="00736E96"/>
    <w:rsid w:val="00736EAE"/>
    <w:rsid w:val="00737012"/>
    <w:rsid w:val="007373D9"/>
    <w:rsid w:val="007375B1"/>
    <w:rsid w:val="007376A8"/>
    <w:rsid w:val="00737B44"/>
    <w:rsid w:val="00737E1E"/>
    <w:rsid w:val="00737E25"/>
    <w:rsid w:val="00740529"/>
    <w:rsid w:val="007409DC"/>
    <w:rsid w:val="00740D2D"/>
    <w:rsid w:val="007417DE"/>
    <w:rsid w:val="00741915"/>
    <w:rsid w:val="00741DA4"/>
    <w:rsid w:val="00741EFE"/>
    <w:rsid w:val="00742163"/>
    <w:rsid w:val="007424CD"/>
    <w:rsid w:val="00742641"/>
    <w:rsid w:val="00742C1C"/>
    <w:rsid w:val="00742E17"/>
    <w:rsid w:val="007432DA"/>
    <w:rsid w:val="007436BB"/>
    <w:rsid w:val="00743788"/>
    <w:rsid w:val="00743B4C"/>
    <w:rsid w:val="00743BBD"/>
    <w:rsid w:val="00743CB2"/>
    <w:rsid w:val="00743D57"/>
    <w:rsid w:val="00743DE6"/>
    <w:rsid w:val="007440CE"/>
    <w:rsid w:val="007443A1"/>
    <w:rsid w:val="00744869"/>
    <w:rsid w:val="007448D3"/>
    <w:rsid w:val="00744A9E"/>
    <w:rsid w:val="00744BC1"/>
    <w:rsid w:val="00744EAB"/>
    <w:rsid w:val="00745A9C"/>
    <w:rsid w:val="00745C17"/>
    <w:rsid w:val="00745C9D"/>
    <w:rsid w:val="00746025"/>
    <w:rsid w:val="00746331"/>
    <w:rsid w:val="00746425"/>
    <w:rsid w:val="007464C3"/>
    <w:rsid w:val="007466DD"/>
    <w:rsid w:val="007466F1"/>
    <w:rsid w:val="0074705B"/>
    <w:rsid w:val="007475FF"/>
    <w:rsid w:val="00747B81"/>
    <w:rsid w:val="00747C6D"/>
    <w:rsid w:val="0075008C"/>
    <w:rsid w:val="007500A6"/>
    <w:rsid w:val="0075048A"/>
    <w:rsid w:val="007506A7"/>
    <w:rsid w:val="007511CE"/>
    <w:rsid w:val="00751210"/>
    <w:rsid w:val="0075153A"/>
    <w:rsid w:val="00751651"/>
    <w:rsid w:val="00751D8F"/>
    <w:rsid w:val="00752485"/>
    <w:rsid w:val="00752729"/>
    <w:rsid w:val="007527AD"/>
    <w:rsid w:val="00752841"/>
    <w:rsid w:val="007528FC"/>
    <w:rsid w:val="00752BC7"/>
    <w:rsid w:val="00752D19"/>
    <w:rsid w:val="00752FAF"/>
    <w:rsid w:val="00753020"/>
    <w:rsid w:val="00753061"/>
    <w:rsid w:val="007531A7"/>
    <w:rsid w:val="007536A4"/>
    <w:rsid w:val="00754145"/>
    <w:rsid w:val="00754677"/>
    <w:rsid w:val="00754713"/>
    <w:rsid w:val="00754981"/>
    <w:rsid w:val="00755395"/>
    <w:rsid w:val="007553ED"/>
    <w:rsid w:val="00755852"/>
    <w:rsid w:val="007558B6"/>
    <w:rsid w:val="00755BF9"/>
    <w:rsid w:val="00755E96"/>
    <w:rsid w:val="00755EC9"/>
    <w:rsid w:val="00756398"/>
    <w:rsid w:val="00756839"/>
    <w:rsid w:val="00756C7D"/>
    <w:rsid w:val="00756EB2"/>
    <w:rsid w:val="0075748D"/>
    <w:rsid w:val="0075775E"/>
    <w:rsid w:val="00757D2D"/>
    <w:rsid w:val="00757E51"/>
    <w:rsid w:val="00757E5F"/>
    <w:rsid w:val="007600F0"/>
    <w:rsid w:val="00760657"/>
    <w:rsid w:val="00760871"/>
    <w:rsid w:val="00760B9F"/>
    <w:rsid w:val="00760E89"/>
    <w:rsid w:val="00760F37"/>
    <w:rsid w:val="0076111C"/>
    <w:rsid w:val="0076189D"/>
    <w:rsid w:val="00761AFF"/>
    <w:rsid w:val="00761BB1"/>
    <w:rsid w:val="00761CEC"/>
    <w:rsid w:val="00761D8C"/>
    <w:rsid w:val="00761E28"/>
    <w:rsid w:val="007622EA"/>
    <w:rsid w:val="00762618"/>
    <w:rsid w:val="00762E4B"/>
    <w:rsid w:val="00762F2A"/>
    <w:rsid w:val="007634F9"/>
    <w:rsid w:val="00764242"/>
    <w:rsid w:val="00764791"/>
    <w:rsid w:val="00764837"/>
    <w:rsid w:val="00764895"/>
    <w:rsid w:val="00764A3C"/>
    <w:rsid w:val="00764E0C"/>
    <w:rsid w:val="00765084"/>
    <w:rsid w:val="00765236"/>
    <w:rsid w:val="007658CD"/>
    <w:rsid w:val="007659B0"/>
    <w:rsid w:val="00765A40"/>
    <w:rsid w:val="00765C57"/>
    <w:rsid w:val="00765C5C"/>
    <w:rsid w:val="00765D43"/>
    <w:rsid w:val="007661D5"/>
    <w:rsid w:val="007667C2"/>
    <w:rsid w:val="00766D8D"/>
    <w:rsid w:val="00766E20"/>
    <w:rsid w:val="00767167"/>
    <w:rsid w:val="007675AC"/>
    <w:rsid w:val="00767DEE"/>
    <w:rsid w:val="00767F1B"/>
    <w:rsid w:val="007701F8"/>
    <w:rsid w:val="00770326"/>
    <w:rsid w:val="00770C62"/>
    <w:rsid w:val="00770DCE"/>
    <w:rsid w:val="0077114E"/>
    <w:rsid w:val="00771309"/>
    <w:rsid w:val="007716F1"/>
    <w:rsid w:val="0077221C"/>
    <w:rsid w:val="007725BE"/>
    <w:rsid w:val="00772853"/>
    <w:rsid w:val="00772871"/>
    <w:rsid w:val="00772C18"/>
    <w:rsid w:val="00772DB6"/>
    <w:rsid w:val="00773637"/>
    <w:rsid w:val="0077363C"/>
    <w:rsid w:val="00773654"/>
    <w:rsid w:val="00773685"/>
    <w:rsid w:val="00773948"/>
    <w:rsid w:val="00773A16"/>
    <w:rsid w:val="00773A54"/>
    <w:rsid w:val="00774079"/>
    <w:rsid w:val="00774149"/>
    <w:rsid w:val="0077418E"/>
    <w:rsid w:val="007742C1"/>
    <w:rsid w:val="0077430E"/>
    <w:rsid w:val="00774786"/>
    <w:rsid w:val="00775044"/>
    <w:rsid w:val="00775052"/>
    <w:rsid w:val="0077557B"/>
    <w:rsid w:val="007755A2"/>
    <w:rsid w:val="00775AE0"/>
    <w:rsid w:val="00775B23"/>
    <w:rsid w:val="00775C7C"/>
    <w:rsid w:val="00775C7F"/>
    <w:rsid w:val="007760AD"/>
    <w:rsid w:val="0077663C"/>
    <w:rsid w:val="007766E5"/>
    <w:rsid w:val="007768C8"/>
    <w:rsid w:val="007769DE"/>
    <w:rsid w:val="00776DEA"/>
    <w:rsid w:val="0077723E"/>
    <w:rsid w:val="00777584"/>
    <w:rsid w:val="00777712"/>
    <w:rsid w:val="007778F3"/>
    <w:rsid w:val="00777DB8"/>
    <w:rsid w:val="007800B3"/>
    <w:rsid w:val="00780E91"/>
    <w:rsid w:val="007811DD"/>
    <w:rsid w:val="00781AB3"/>
    <w:rsid w:val="00781B03"/>
    <w:rsid w:val="00781FBE"/>
    <w:rsid w:val="00781FDA"/>
    <w:rsid w:val="0078207E"/>
    <w:rsid w:val="00782600"/>
    <w:rsid w:val="00782744"/>
    <w:rsid w:val="00782ACC"/>
    <w:rsid w:val="00782F87"/>
    <w:rsid w:val="00783045"/>
    <w:rsid w:val="00783218"/>
    <w:rsid w:val="00783CE5"/>
    <w:rsid w:val="00783DDC"/>
    <w:rsid w:val="00783E5E"/>
    <w:rsid w:val="0078448C"/>
    <w:rsid w:val="00784E36"/>
    <w:rsid w:val="0078566F"/>
    <w:rsid w:val="00785683"/>
    <w:rsid w:val="007856EC"/>
    <w:rsid w:val="0078572D"/>
    <w:rsid w:val="00785B49"/>
    <w:rsid w:val="00785D70"/>
    <w:rsid w:val="00785D93"/>
    <w:rsid w:val="0078619A"/>
    <w:rsid w:val="007861FB"/>
    <w:rsid w:val="007865C3"/>
    <w:rsid w:val="007866D1"/>
    <w:rsid w:val="00786FCD"/>
    <w:rsid w:val="00787015"/>
    <w:rsid w:val="007871FE"/>
    <w:rsid w:val="00787A71"/>
    <w:rsid w:val="00787A87"/>
    <w:rsid w:val="00787BE0"/>
    <w:rsid w:val="00787C51"/>
    <w:rsid w:val="00787C57"/>
    <w:rsid w:val="00787D28"/>
    <w:rsid w:val="00787E9B"/>
    <w:rsid w:val="00790729"/>
    <w:rsid w:val="00790FE4"/>
    <w:rsid w:val="0079114A"/>
    <w:rsid w:val="00791569"/>
    <w:rsid w:val="00791C06"/>
    <w:rsid w:val="00791C17"/>
    <w:rsid w:val="00791E80"/>
    <w:rsid w:val="0079209B"/>
    <w:rsid w:val="00792454"/>
    <w:rsid w:val="00792744"/>
    <w:rsid w:val="0079278C"/>
    <w:rsid w:val="007928DF"/>
    <w:rsid w:val="00792D41"/>
    <w:rsid w:val="0079311E"/>
    <w:rsid w:val="007935BD"/>
    <w:rsid w:val="007942AF"/>
    <w:rsid w:val="00794AEC"/>
    <w:rsid w:val="00794C83"/>
    <w:rsid w:val="007951A1"/>
    <w:rsid w:val="007951DA"/>
    <w:rsid w:val="007954B8"/>
    <w:rsid w:val="00795D99"/>
    <w:rsid w:val="00795F44"/>
    <w:rsid w:val="0079685D"/>
    <w:rsid w:val="00796B79"/>
    <w:rsid w:val="00796CC7"/>
    <w:rsid w:val="00796DA1"/>
    <w:rsid w:val="00796FCE"/>
    <w:rsid w:val="0079746D"/>
    <w:rsid w:val="00797624"/>
    <w:rsid w:val="007978DC"/>
    <w:rsid w:val="00797D4C"/>
    <w:rsid w:val="007A0136"/>
    <w:rsid w:val="007A0274"/>
    <w:rsid w:val="007A045D"/>
    <w:rsid w:val="007A0539"/>
    <w:rsid w:val="007A05CE"/>
    <w:rsid w:val="007A0B9A"/>
    <w:rsid w:val="007A1240"/>
    <w:rsid w:val="007A12BF"/>
    <w:rsid w:val="007A18CC"/>
    <w:rsid w:val="007A18E0"/>
    <w:rsid w:val="007A1993"/>
    <w:rsid w:val="007A1A19"/>
    <w:rsid w:val="007A217E"/>
    <w:rsid w:val="007A2313"/>
    <w:rsid w:val="007A24D1"/>
    <w:rsid w:val="007A2B43"/>
    <w:rsid w:val="007A34D7"/>
    <w:rsid w:val="007A350B"/>
    <w:rsid w:val="007A3804"/>
    <w:rsid w:val="007A39C3"/>
    <w:rsid w:val="007A3F61"/>
    <w:rsid w:val="007A402A"/>
    <w:rsid w:val="007A40E6"/>
    <w:rsid w:val="007A41E9"/>
    <w:rsid w:val="007A42DA"/>
    <w:rsid w:val="007A4534"/>
    <w:rsid w:val="007A487E"/>
    <w:rsid w:val="007A4DDD"/>
    <w:rsid w:val="007A4EB7"/>
    <w:rsid w:val="007A50FE"/>
    <w:rsid w:val="007A515A"/>
    <w:rsid w:val="007A5173"/>
    <w:rsid w:val="007A53C9"/>
    <w:rsid w:val="007A5687"/>
    <w:rsid w:val="007A5B24"/>
    <w:rsid w:val="007A5D19"/>
    <w:rsid w:val="007A5D7E"/>
    <w:rsid w:val="007A6017"/>
    <w:rsid w:val="007A61F4"/>
    <w:rsid w:val="007A64EB"/>
    <w:rsid w:val="007A65EA"/>
    <w:rsid w:val="007A6967"/>
    <w:rsid w:val="007A69D8"/>
    <w:rsid w:val="007A6BFD"/>
    <w:rsid w:val="007A6E21"/>
    <w:rsid w:val="007A730F"/>
    <w:rsid w:val="007A734B"/>
    <w:rsid w:val="007A79BD"/>
    <w:rsid w:val="007A79E5"/>
    <w:rsid w:val="007A7F12"/>
    <w:rsid w:val="007B0647"/>
    <w:rsid w:val="007B08A3"/>
    <w:rsid w:val="007B0CAE"/>
    <w:rsid w:val="007B0D35"/>
    <w:rsid w:val="007B0F70"/>
    <w:rsid w:val="007B1579"/>
    <w:rsid w:val="007B1769"/>
    <w:rsid w:val="007B17D1"/>
    <w:rsid w:val="007B1D18"/>
    <w:rsid w:val="007B1D7C"/>
    <w:rsid w:val="007B227C"/>
    <w:rsid w:val="007B2477"/>
    <w:rsid w:val="007B274F"/>
    <w:rsid w:val="007B29D9"/>
    <w:rsid w:val="007B2A2C"/>
    <w:rsid w:val="007B2F0D"/>
    <w:rsid w:val="007B2FA2"/>
    <w:rsid w:val="007B303A"/>
    <w:rsid w:val="007B383B"/>
    <w:rsid w:val="007B3B51"/>
    <w:rsid w:val="007B3BB7"/>
    <w:rsid w:val="007B3D5A"/>
    <w:rsid w:val="007B3F65"/>
    <w:rsid w:val="007B4C52"/>
    <w:rsid w:val="007B4DF2"/>
    <w:rsid w:val="007B4E2A"/>
    <w:rsid w:val="007B4FDA"/>
    <w:rsid w:val="007B53E3"/>
    <w:rsid w:val="007B5521"/>
    <w:rsid w:val="007B57E4"/>
    <w:rsid w:val="007B5A96"/>
    <w:rsid w:val="007B5CA3"/>
    <w:rsid w:val="007B5CC0"/>
    <w:rsid w:val="007B5D45"/>
    <w:rsid w:val="007B5D8A"/>
    <w:rsid w:val="007B6047"/>
    <w:rsid w:val="007B6365"/>
    <w:rsid w:val="007B6373"/>
    <w:rsid w:val="007B6468"/>
    <w:rsid w:val="007B67EF"/>
    <w:rsid w:val="007B7114"/>
    <w:rsid w:val="007B733D"/>
    <w:rsid w:val="007B798F"/>
    <w:rsid w:val="007B7FF6"/>
    <w:rsid w:val="007C027E"/>
    <w:rsid w:val="007C0302"/>
    <w:rsid w:val="007C0441"/>
    <w:rsid w:val="007C0481"/>
    <w:rsid w:val="007C0B07"/>
    <w:rsid w:val="007C0C5A"/>
    <w:rsid w:val="007C0E48"/>
    <w:rsid w:val="007C0E9B"/>
    <w:rsid w:val="007C1320"/>
    <w:rsid w:val="007C139B"/>
    <w:rsid w:val="007C1476"/>
    <w:rsid w:val="007C1543"/>
    <w:rsid w:val="007C1784"/>
    <w:rsid w:val="007C17C0"/>
    <w:rsid w:val="007C2007"/>
    <w:rsid w:val="007C2554"/>
    <w:rsid w:val="007C2617"/>
    <w:rsid w:val="007C281B"/>
    <w:rsid w:val="007C2CC5"/>
    <w:rsid w:val="007C2E36"/>
    <w:rsid w:val="007C2F8B"/>
    <w:rsid w:val="007C37EA"/>
    <w:rsid w:val="007C38DA"/>
    <w:rsid w:val="007C3C74"/>
    <w:rsid w:val="007C3DAD"/>
    <w:rsid w:val="007C3E68"/>
    <w:rsid w:val="007C40B7"/>
    <w:rsid w:val="007C44D3"/>
    <w:rsid w:val="007C474A"/>
    <w:rsid w:val="007C4769"/>
    <w:rsid w:val="007C489F"/>
    <w:rsid w:val="007C4B3F"/>
    <w:rsid w:val="007C4B60"/>
    <w:rsid w:val="007C4C66"/>
    <w:rsid w:val="007C4C84"/>
    <w:rsid w:val="007C5196"/>
    <w:rsid w:val="007C52B2"/>
    <w:rsid w:val="007C5434"/>
    <w:rsid w:val="007C5543"/>
    <w:rsid w:val="007C572E"/>
    <w:rsid w:val="007C57F7"/>
    <w:rsid w:val="007C5DFA"/>
    <w:rsid w:val="007C5EC2"/>
    <w:rsid w:val="007C5FEE"/>
    <w:rsid w:val="007C64C0"/>
    <w:rsid w:val="007C7100"/>
    <w:rsid w:val="007C730C"/>
    <w:rsid w:val="007C7D35"/>
    <w:rsid w:val="007C7F1F"/>
    <w:rsid w:val="007CCD1D"/>
    <w:rsid w:val="007D04F7"/>
    <w:rsid w:val="007D0697"/>
    <w:rsid w:val="007D0C61"/>
    <w:rsid w:val="007D1085"/>
    <w:rsid w:val="007D1845"/>
    <w:rsid w:val="007D1B8F"/>
    <w:rsid w:val="007D204D"/>
    <w:rsid w:val="007D205A"/>
    <w:rsid w:val="007D271F"/>
    <w:rsid w:val="007D2C11"/>
    <w:rsid w:val="007D2CA5"/>
    <w:rsid w:val="007D2D74"/>
    <w:rsid w:val="007D3132"/>
    <w:rsid w:val="007D33F9"/>
    <w:rsid w:val="007D3760"/>
    <w:rsid w:val="007D38B9"/>
    <w:rsid w:val="007D399E"/>
    <w:rsid w:val="007D3A3C"/>
    <w:rsid w:val="007D3D2C"/>
    <w:rsid w:val="007D421F"/>
    <w:rsid w:val="007D440A"/>
    <w:rsid w:val="007D455A"/>
    <w:rsid w:val="007D4D6A"/>
    <w:rsid w:val="007D4E81"/>
    <w:rsid w:val="007D4FBB"/>
    <w:rsid w:val="007D50EC"/>
    <w:rsid w:val="007D5637"/>
    <w:rsid w:val="007D5AEC"/>
    <w:rsid w:val="007D5E27"/>
    <w:rsid w:val="007D5E98"/>
    <w:rsid w:val="007D6262"/>
    <w:rsid w:val="007D666E"/>
    <w:rsid w:val="007D6EB1"/>
    <w:rsid w:val="007D7020"/>
    <w:rsid w:val="007D70C7"/>
    <w:rsid w:val="007D70D2"/>
    <w:rsid w:val="007D716C"/>
    <w:rsid w:val="007D71BD"/>
    <w:rsid w:val="007D74B6"/>
    <w:rsid w:val="007D750E"/>
    <w:rsid w:val="007D793E"/>
    <w:rsid w:val="007D7BFD"/>
    <w:rsid w:val="007D7C93"/>
    <w:rsid w:val="007D7CEC"/>
    <w:rsid w:val="007D7D88"/>
    <w:rsid w:val="007E078A"/>
    <w:rsid w:val="007E08F6"/>
    <w:rsid w:val="007E0A15"/>
    <w:rsid w:val="007E10BA"/>
    <w:rsid w:val="007E10D6"/>
    <w:rsid w:val="007E11D3"/>
    <w:rsid w:val="007E1B5A"/>
    <w:rsid w:val="007E2181"/>
    <w:rsid w:val="007E21C7"/>
    <w:rsid w:val="007E22CE"/>
    <w:rsid w:val="007E25E2"/>
    <w:rsid w:val="007E2811"/>
    <w:rsid w:val="007E2A1B"/>
    <w:rsid w:val="007E2CC6"/>
    <w:rsid w:val="007E2DA6"/>
    <w:rsid w:val="007E30DB"/>
    <w:rsid w:val="007E30FE"/>
    <w:rsid w:val="007E3218"/>
    <w:rsid w:val="007E338E"/>
    <w:rsid w:val="007E34A5"/>
    <w:rsid w:val="007E3735"/>
    <w:rsid w:val="007E38CD"/>
    <w:rsid w:val="007E3B40"/>
    <w:rsid w:val="007E3C92"/>
    <w:rsid w:val="007E3D1F"/>
    <w:rsid w:val="007E4062"/>
    <w:rsid w:val="007E4687"/>
    <w:rsid w:val="007E46E9"/>
    <w:rsid w:val="007E4738"/>
    <w:rsid w:val="007E48C6"/>
    <w:rsid w:val="007E4988"/>
    <w:rsid w:val="007E4A85"/>
    <w:rsid w:val="007E4ACA"/>
    <w:rsid w:val="007E4E71"/>
    <w:rsid w:val="007E5780"/>
    <w:rsid w:val="007E5DF4"/>
    <w:rsid w:val="007E5E59"/>
    <w:rsid w:val="007E6004"/>
    <w:rsid w:val="007E60AC"/>
    <w:rsid w:val="007E6174"/>
    <w:rsid w:val="007E63CF"/>
    <w:rsid w:val="007E699A"/>
    <w:rsid w:val="007E6D40"/>
    <w:rsid w:val="007E6D72"/>
    <w:rsid w:val="007E7591"/>
    <w:rsid w:val="007F015A"/>
    <w:rsid w:val="007F02BC"/>
    <w:rsid w:val="007F035D"/>
    <w:rsid w:val="007F06EE"/>
    <w:rsid w:val="007F0B9A"/>
    <w:rsid w:val="007F1156"/>
    <w:rsid w:val="007F116A"/>
    <w:rsid w:val="007F13D3"/>
    <w:rsid w:val="007F14E9"/>
    <w:rsid w:val="007F159A"/>
    <w:rsid w:val="007F1631"/>
    <w:rsid w:val="007F19A1"/>
    <w:rsid w:val="007F19A6"/>
    <w:rsid w:val="007F1B63"/>
    <w:rsid w:val="007F1D0F"/>
    <w:rsid w:val="007F1E26"/>
    <w:rsid w:val="007F1F19"/>
    <w:rsid w:val="007F1F43"/>
    <w:rsid w:val="007F20DC"/>
    <w:rsid w:val="007F236D"/>
    <w:rsid w:val="007F23FF"/>
    <w:rsid w:val="007F24F3"/>
    <w:rsid w:val="007F2A22"/>
    <w:rsid w:val="007F2B42"/>
    <w:rsid w:val="007F2BC5"/>
    <w:rsid w:val="007F2C10"/>
    <w:rsid w:val="007F2DA8"/>
    <w:rsid w:val="007F2EEA"/>
    <w:rsid w:val="007F3033"/>
    <w:rsid w:val="007F32BB"/>
    <w:rsid w:val="007F332C"/>
    <w:rsid w:val="007F3467"/>
    <w:rsid w:val="007F3855"/>
    <w:rsid w:val="007F3A6C"/>
    <w:rsid w:val="007F3AF6"/>
    <w:rsid w:val="007F3FBA"/>
    <w:rsid w:val="007F4335"/>
    <w:rsid w:val="007F4411"/>
    <w:rsid w:val="007F45CE"/>
    <w:rsid w:val="007F45D6"/>
    <w:rsid w:val="007F4A6C"/>
    <w:rsid w:val="007F4B30"/>
    <w:rsid w:val="007F4C2E"/>
    <w:rsid w:val="007F4EB3"/>
    <w:rsid w:val="007F4F2D"/>
    <w:rsid w:val="007F5122"/>
    <w:rsid w:val="007F5434"/>
    <w:rsid w:val="007F6154"/>
    <w:rsid w:val="007F63BB"/>
    <w:rsid w:val="007F6814"/>
    <w:rsid w:val="007F6BE4"/>
    <w:rsid w:val="007F6D0B"/>
    <w:rsid w:val="007F7526"/>
    <w:rsid w:val="007F77C5"/>
    <w:rsid w:val="007F7D8C"/>
    <w:rsid w:val="007F7DC1"/>
    <w:rsid w:val="008001CE"/>
    <w:rsid w:val="00800286"/>
    <w:rsid w:val="008007EC"/>
    <w:rsid w:val="00800854"/>
    <w:rsid w:val="00800916"/>
    <w:rsid w:val="00800D55"/>
    <w:rsid w:val="00800DC5"/>
    <w:rsid w:val="00800DEA"/>
    <w:rsid w:val="0080128B"/>
    <w:rsid w:val="0080134B"/>
    <w:rsid w:val="0080136C"/>
    <w:rsid w:val="008013F6"/>
    <w:rsid w:val="00801485"/>
    <w:rsid w:val="0080190E"/>
    <w:rsid w:val="00801C50"/>
    <w:rsid w:val="00801DC0"/>
    <w:rsid w:val="00802368"/>
    <w:rsid w:val="008025B0"/>
    <w:rsid w:val="00802D13"/>
    <w:rsid w:val="00802E9A"/>
    <w:rsid w:val="008037E5"/>
    <w:rsid w:val="008037FF"/>
    <w:rsid w:val="00803CEC"/>
    <w:rsid w:val="00803FF2"/>
    <w:rsid w:val="008045C2"/>
    <w:rsid w:val="00804763"/>
    <w:rsid w:val="00804A2C"/>
    <w:rsid w:val="00805EE9"/>
    <w:rsid w:val="008069E9"/>
    <w:rsid w:val="00806AA2"/>
    <w:rsid w:val="00806D6B"/>
    <w:rsid w:val="00807028"/>
    <w:rsid w:val="00807115"/>
    <w:rsid w:val="008072FA"/>
    <w:rsid w:val="00807897"/>
    <w:rsid w:val="00807BE3"/>
    <w:rsid w:val="00807BFC"/>
    <w:rsid w:val="00807CEC"/>
    <w:rsid w:val="008101E7"/>
    <w:rsid w:val="00810835"/>
    <w:rsid w:val="00810C77"/>
    <w:rsid w:val="00810DD8"/>
    <w:rsid w:val="0081121D"/>
    <w:rsid w:val="0081139D"/>
    <w:rsid w:val="008114F1"/>
    <w:rsid w:val="0081162A"/>
    <w:rsid w:val="00811E30"/>
    <w:rsid w:val="008124FD"/>
    <w:rsid w:val="00812999"/>
    <w:rsid w:val="00812C00"/>
    <w:rsid w:val="00812EE1"/>
    <w:rsid w:val="00812F2D"/>
    <w:rsid w:val="00813329"/>
    <w:rsid w:val="0081343C"/>
    <w:rsid w:val="00813659"/>
    <w:rsid w:val="00813FDF"/>
    <w:rsid w:val="008143F3"/>
    <w:rsid w:val="008149AC"/>
    <w:rsid w:val="008158C4"/>
    <w:rsid w:val="008158EF"/>
    <w:rsid w:val="00815ECE"/>
    <w:rsid w:val="00816480"/>
    <w:rsid w:val="008164EF"/>
    <w:rsid w:val="00816B42"/>
    <w:rsid w:val="00817058"/>
    <w:rsid w:val="00817473"/>
    <w:rsid w:val="00817923"/>
    <w:rsid w:val="00817BA2"/>
    <w:rsid w:val="00820217"/>
    <w:rsid w:val="00820966"/>
    <w:rsid w:val="00820ADD"/>
    <w:rsid w:val="00820DBC"/>
    <w:rsid w:val="00821054"/>
    <w:rsid w:val="00821146"/>
    <w:rsid w:val="00821366"/>
    <w:rsid w:val="00821C10"/>
    <w:rsid w:val="00821C65"/>
    <w:rsid w:val="00821CD2"/>
    <w:rsid w:val="00822292"/>
    <w:rsid w:val="0082252E"/>
    <w:rsid w:val="0082275D"/>
    <w:rsid w:val="008227AC"/>
    <w:rsid w:val="008227BA"/>
    <w:rsid w:val="00822884"/>
    <w:rsid w:val="00822C42"/>
    <w:rsid w:val="00823031"/>
    <w:rsid w:val="00823B20"/>
    <w:rsid w:val="00823B55"/>
    <w:rsid w:val="00823D5E"/>
    <w:rsid w:val="00823E26"/>
    <w:rsid w:val="00823FB4"/>
    <w:rsid w:val="008246DE"/>
    <w:rsid w:val="00824D3D"/>
    <w:rsid w:val="00824FEC"/>
    <w:rsid w:val="0082509C"/>
    <w:rsid w:val="008251EA"/>
    <w:rsid w:val="008253D3"/>
    <w:rsid w:val="0082589B"/>
    <w:rsid w:val="00825C44"/>
    <w:rsid w:val="00825F6B"/>
    <w:rsid w:val="008265C8"/>
    <w:rsid w:val="008266D2"/>
    <w:rsid w:val="00826CCF"/>
    <w:rsid w:val="00827078"/>
    <w:rsid w:val="00827A07"/>
    <w:rsid w:val="00830616"/>
    <w:rsid w:val="008307C7"/>
    <w:rsid w:val="00830DAC"/>
    <w:rsid w:val="00831020"/>
    <w:rsid w:val="00831028"/>
    <w:rsid w:val="00831408"/>
    <w:rsid w:val="0083147B"/>
    <w:rsid w:val="008316C2"/>
    <w:rsid w:val="00831744"/>
    <w:rsid w:val="00831ACC"/>
    <w:rsid w:val="00831D40"/>
    <w:rsid w:val="00831D96"/>
    <w:rsid w:val="00831E3D"/>
    <w:rsid w:val="00832011"/>
    <w:rsid w:val="008321FD"/>
    <w:rsid w:val="00832468"/>
    <w:rsid w:val="00832495"/>
    <w:rsid w:val="00832888"/>
    <w:rsid w:val="008328CE"/>
    <w:rsid w:val="00832A18"/>
    <w:rsid w:val="0083319C"/>
    <w:rsid w:val="008332BA"/>
    <w:rsid w:val="0083339F"/>
    <w:rsid w:val="008337A8"/>
    <w:rsid w:val="00833989"/>
    <w:rsid w:val="00833DDF"/>
    <w:rsid w:val="00833F1A"/>
    <w:rsid w:val="0083417D"/>
    <w:rsid w:val="00834862"/>
    <w:rsid w:val="00834974"/>
    <w:rsid w:val="00834AB5"/>
    <w:rsid w:val="00834AFC"/>
    <w:rsid w:val="00834BCD"/>
    <w:rsid w:val="00835094"/>
    <w:rsid w:val="008351A9"/>
    <w:rsid w:val="00835824"/>
    <w:rsid w:val="00835996"/>
    <w:rsid w:val="00835A6E"/>
    <w:rsid w:val="00835BA5"/>
    <w:rsid w:val="00835D63"/>
    <w:rsid w:val="008360B1"/>
    <w:rsid w:val="008361BC"/>
    <w:rsid w:val="008361EF"/>
    <w:rsid w:val="00836DC3"/>
    <w:rsid w:val="00836EC9"/>
    <w:rsid w:val="0083742B"/>
    <w:rsid w:val="008374CE"/>
    <w:rsid w:val="008375B6"/>
    <w:rsid w:val="0083769A"/>
    <w:rsid w:val="008379D2"/>
    <w:rsid w:val="00837C1E"/>
    <w:rsid w:val="008408F2"/>
    <w:rsid w:val="00840A36"/>
    <w:rsid w:val="00840F2B"/>
    <w:rsid w:val="008413AA"/>
    <w:rsid w:val="00841D81"/>
    <w:rsid w:val="008422DE"/>
    <w:rsid w:val="008427DB"/>
    <w:rsid w:val="00842AA7"/>
    <w:rsid w:val="00842BF3"/>
    <w:rsid w:val="00842CE4"/>
    <w:rsid w:val="00843064"/>
    <w:rsid w:val="008431D7"/>
    <w:rsid w:val="008432B8"/>
    <w:rsid w:val="00843525"/>
    <w:rsid w:val="0084365A"/>
    <w:rsid w:val="008438CB"/>
    <w:rsid w:val="00843C4C"/>
    <w:rsid w:val="00843D62"/>
    <w:rsid w:val="00843E3D"/>
    <w:rsid w:val="00843FEA"/>
    <w:rsid w:val="00844555"/>
    <w:rsid w:val="00844741"/>
    <w:rsid w:val="0084487A"/>
    <w:rsid w:val="00844B29"/>
    <w:rsid w:val="00844B52"/>
    <w:rsid w:val="00844D86"/>
    <w:rsid w:val="0084543E"/>
    <w:rsid w:val="00845690"/>
    <w:rsid w:val="008456D8"/>
    <w:rsid w:val="00845924"/>
    <w:rsid w:val="00845A68"/>
    <w:rsid w:val="00845C65"/>
    <w:rsid w:val="00846132"/>
    <w:rsid w:val="0084617F"/>
    <w:rsid w:val="00846198"/>
    <w:rsid w:val="00846609"/>
    <w:rsid w:val="0084662E"/>
    <w:rsid w:val="00846AEF"/>
    <w:rsid w:val="00846AF0"/>
    <w:rsid w:val="00846B38"/>
    <w:rsid w:val="00846D19"/>
    <w:rsid w:val="008470E1"/>
    <w:rsid w:val="0084740B"/>
    <w:rsid w:val="00847920"/>
    <w:rsid w:val="00850368"/>
    <w:rsid w:val="0085066A"/>
    <w:rsid w:val="0085082B"/>
    <w:rsid w:val="00851034"/>
    <w:rsid w:val="00851107"/>
    <w:rsid w:val="008511F9"/>
    <w:rsid w:val="00851607"/>
    <w:rsid w:val="00851991"/>
    <w:rsid w:val="00851CA4"/>
    <w:rsid w:val="00851CC8"/>
    <w:rsid w:val="008524DA"/>
    <w:rsid w:val="00852AF1"/>
    <w:rsid w:val="00852B8F"/>
    <w:rsid w:val="00852CE9"/>
    <w:rsid w:val="00852D90"/>
    <w:rsid w:val="00852D91"/>
    <w:rsid w:val="0085307A"/>
    <w:rsid w:val="00853100"/>
    <w:rsid w:val="008532D4"/>
    <w:rsid w:val="008534DD"/>
    <w:rsid w:val="00853C82"/>
    <w:rsid w:val="00853D52"/>
    <w:rsid w:val="00853DDD"/>
    <w:rsid w:val="00853EE9"/>
    <w:rsid w:val="00854086"/>
    <w:rsid w:val="008541A5"/>
    <w:rsid w:val="0085423D"/>
    <w:rsid w:val="008545B8"/>
    <w:rsid w:val="008548F9"/>
    <w:rsid w:val="00854B05"/>
    <w:rsid w:val="0085501C"/>
    <w:rsid w:val="00855132"/>
    <w:rsid w:val="008551A8"/>
    <w:rsid w:val="008553C1"/>
    <w:rsid w:val="00855415"/>
    <w:rsid w:val="0085544F"/>
    <w:rsid w:val="0085548E"/>
    <w:rsid w:val="00855E78"/>
    <w:rsid w:val="008560FC"/>
    <w:rsid w:val="0085621F"/>
    <w:rsid w:val="008562D9"/>
    <w:rsid w:val="00856370"/>
    <w:rsid w:val="00856399"/>
    <w:rsid w:val="008567C4"/>
    <w:rsid w:val="00856A16"/>
    <w:rsid w:val="00856A42"/>
    <w:rsid w:val="00856AB5"/>
    <w:rsid w:val="00856BF9"/>
    <w:rsid w:val="00857193"/>
    <w:rsid w:val="00857464"/>
    <w:rsid w:val="008579AB"/>
    <w:rsid w:val="00857FCF"/>
    <w:rsid w:val="0086002E"/>
    <w:rsid w:val="00860DA1"/>
    <w:rsid w:val="00860DB2"/>
    <w:rsid w:val="00861342"/>
    <w:rsid w:val="0086162F"/>
    <w:rsid w:val="00861871"/>
    <w:rsid w:val="00861C33"/>
    <w:rsid w:val="00862398"/>
    <w:rsid w:val="008625B3"/>
    <w:rsid w:val="008627D3"/>
    <w:rsid w:val="00862A0B"/>
    <w:rsid w:val="00862B12"/>
    <w:rsid w:val="00862BA7"/>
    <w:rsid w:val="00862E5B"/>
    <w:rsid w:val="008632AF"/>
    <w:rsid w:val="00863825"/>
    <w:rsid w:val="00863C6E"/>
    <w:rsid w:val="00863E5D"/>
    <w:rsid w:val="00863FAB"/>
    <w:rsid w:val="0086458A"/>
    <w:rsid w:val="008646D1"/>
    <w:rsid w:val="0086479E"/>
    <w:rsid w:val="00864A03"/>
    <w:rsid w:val="00864D39"/>
    <w:rsid w:val="00865044"/>
    <w:rsid w:val="00865302"/>
    <w:rsid w:val="008659A1"/>
    <w:rsid w:val="00865A41"/>
    <w:rsid w:val="00865B92"/>
    <w:rsid w:val="00865BFF"/>
    <w:rsid w:val="00865F97"/>
    <w:rsid w:val="00866849"/>
    <w:rsid w:val="00866F92"/>
    <w:rsid w:val="0086715D"/>
    <w:rsid w:val="0086796B"/>
    <w:rsid w:val="00867A54"/>
    <w:rsid w:val="00870051"/>
    <w:rsid w:val="008700ED"/>
    <w:rsid w:val="0087066A"/>
    <w:rsid w:val="00870712"/>
    <w:rsid w:val="00870839"/>
    <w:rsid w:val="008709B2"/>
    <w:rsid w:val="00870A1B"/>
    <w:rsid w:val="00870CAE"/>
    <w:rsid w:val="00871039"/>
    <w:rsid w:val="0087108D"/>
    <w:rsid w:val="0087121A"/>
    <w:rsid w:val="00871A2C"/>
    <w:rsid w:val="00871B77"/>
    <w:rsid w:val="00871E6B"/>
    <w:rsid w:val="00871EA1"/>
    <w:rsid w:val="00871FA5"/>
    <w:rsid w:val="008723B3"/>
    <w:rsid w:val="0087247E"/>
    <w:rsid w:val="00872B7A"/>
    <w:rsid w:val="00872D08"/>
    <w:rsid w:val="00873F23"/>
    <w:rsid w:val="00874233"/>
    <w:rsid w:val="008742D9"/>
    <w:rsid w:val="0087437B"/>
    <w:rsid w:val="008743DF"/>
    <w:rsid w:val="008744FC"/>
    <w:rsid w:val="0087450A"/>
    <w:rsid w:val="00874765"/>
    <w:rsid w:val="00874846"/>
    <w:rsid w:val="0087493D"/>
    <w:rsid w:val="008749C9"/>
    <w:rsid w:val="00874A9A"/>
    <w:rsid w:val="00874E80"/>
    <w:rsid w:val="008750BA"/>
    <w:rsid w:val="0087553D"/>
    <w:rsid w:val="00875638"/>
    <w:rsid w:val="00875686"/>
    <w:rsid w:val="00875988"/>
    <w:rsid w:val="00875AA0"/>
    <w:rsid w:val="00875B55"/>
    <w:rsid w:val="00875D4B"/>
    <w:rsid w:val="00875EC0"/>
    <w:rsid w:val="00875F6E"/>
    <w:rsid w:val="00876012"/>
    <w:rsid w:val="008762BB"/>
    <w:rsid w:val="00876904"/>
    <w:rsid w:val="00876DB9"/>
    <w:rsid w:val="008771EA"/>
    <w:rsid w:val="008772FD"/>
    <w:rsid w:val="00877684"/>
    <w:rsid w:val="00877709"/>
    <w:rsid w:val="00877A71"/>
    <w:rsid w:val="00877A85"/>
    <w:rsid w:val="00877C21"/>
    <w:rsid w:val="00877E26"/>
    <w:rsid w:val="00877ED0"/>
    <w:rsid w:val="00880229"/>
    <w:rsid w:val="008802E9"/>
    <w:rsid w:val="00880339"/>
    <w:rsid w:val="008803B4"/>
    <w:rsid w:val="0088108B"/>
    <w:rsid w:val="008816EF"/>
    <w:rsid w:val="0088170E"/>
    <w:rsid w:val="00881DAD"/>
    <w:rsid w:val="00882238"/>
    <w:rsid w:val="008823AF"/>
    <w:rsid w:val="008823FB"/>
    <w:rsid w:val="008825E2"/>
    <w:rsid w:val="008827D3"/>
    <w:rsid w:val="00882EA9"/>
    <w:rsid w:val="008830F3"/>
    <w:rsid w:val="00883102"/>
    <w:rsid w:val="00883A4E"/>
    <w:rsid w:val="00883C00"/>
    <w:rsid w:val="00883E31"/>
    <w:rsid w:val="00884469"/>
    <w:rsid w:val="008844E3"/>
    <w:rsid w:val="00884A09"/>
    <w:rsid w:val="00884C4F"/>
    <w:rsid w:val="00884ED0"/>
    <w:rsid w:val="00885291"/>
    <w:rsid w:val="00885390"/>
    <w:rsid w:val="00885C59"/>
    <w:rsid w:val="00885D58"/>
    <w:rsid w:val="00885DD4"/>
    <w:rsid w:val="00885E04"/>
    <w:rsid w:val="008861BD"/>
    <w:rsid w:val="008865EC"/>
    <w:rsid w:val="00886602"/>
    <w:rsid w:val="00886617"/>
    <w:rsid w:val="008870A5"/>
    <w:rsid w:val="008871EB"/>
    <w:rsid w:val="008872F6"/>
    <w:rsid w:val="008878AC"/>
    <w:rsid w:val="00887E5B"/>
    <w:rsid w:val="00890041"/>
    <w:rsid w:val="00890483"/>
    <w:rsid w:val="00890858"/>
    <w:rsid w:val="00890A2E"/>
    <w:rsid w:val="00890A45"/>
    <w:rsid w:val="00890DAC"/>
    <w:rsid w:val="008914F6"/>
    <w:rsid w:val="00891666"/>
    <w:rsid w:val="008917FE"/>
    <w:rsid w:val="00891983"/>
    <w:rsid w:val="00891EEF"/>
    <w:rsid w:val="00891F01"/>
    <w:rsid w:val="00892698"/>
    <w:rsid w:val="00892F77"/>
    <w:rsid w:val="0089378A"/>
    <w:rsid w:val="0089382D"/>
    <w:rsid w:val="00893B93"/>
    <w:rsid w:val="00894109"/>
    <w:rsid w:val="00894199"/>
    <w:rsid w:val="00894365"/>
    <w:rsid w:val="008943F1"/>
    <w:rsid w:val="00894696"/>
    <w:rsid w:val="00894843"/>
    <w:rsid w:val="00894AD9"/>
    <w:rsid w:val="00894BC4"/>
    <w:rsid w:val="00894E93"/>
    <w:rsid w:val="00894FC7"/>
    <w:rsid w:val="00895178"/>
    <w:rsid w:val="008952F7"/>
    <w:rsid w:val="0089549B"/>
    <w:rsid w:val="008955DD"/>
    <w:rsid w:val="008959BE"/>
    <w:rsid w:val="00895C03"/>
    <w:rsid w:val="00896291"/>
    <w:rsid w:val="008964A6"/>
    <w:rsid w:val="00896B41"/>
    <w:rsid w:val="00896B83"/>
    <w:rsid w:val="0089745B"/>
    <w:rsid w:val="00897C9D"/>
    <w:rsid w:val="00897CB6"/>
    <w:rsid w:val="00897D59"/>
    <w:rsid w:val="00897DE1"/>
    <w:rsid w:val="008A0141"/>
    <w:rsid w:val="008A0144"/>
    <w:rsid w:val="008A0325"/>
    <w:rsid w:val="008A048A"/>
    <w:rsid w:val="008A04FE"/>
    <w:rsid w:val="008A0C7D"/>
    <w:rsid w:val="008A0DB8"/>
    <w:rsid w:val="008A0E2D"/>
    <w:rsid w:val="008A0E3D"/>
    <w:rsid w:val="008A1A33"/>
    <w:rsid w:val="008A1ACA"/>
    <w:rsid w:val="008A1B14"/>
    <w:rsid w:val="008A24D7"/>
    <w:rsid w:val="008A323E"/>
    <w:rsid w:val="008A3467"/>
    <w:rsid w:val="008A352C"/>
    <w:rsid w:val="008A3690"/>
    <w:rsid w:val="008A3746"/>
    <w:rsid w:val="008A37C7"/>
    <w:rsid w:val="008A3C48"/>
    <w:rsid w:val="008A43DA"/>
    <w:rsid w:val="008A45D6"/>
    <w:rsid w:val="008A4735"/>
    <w:rsid w:val="008A499D"/>
    <w:rsid w:val="008A4DD3"/>
    <w:rsid w:val="008A4E06"/>
    <w:rsid w:val="008A55E5"/>
    <w:rsid w:val="008A5E61"/>
    <w:rsid w:val="008A61A7"/>
    <w:rsid w:val="008A6627"/>
    <w:rsid w:val="008A666E"/>
    <w:rsid w:val="008A69A4"/>
    <w:rsid w:val="008A6F84"/>
    <w:rsid w:val="008A7421"/>
    <w:rsid w:val="008A79D8"/>
    <w:rsid w:val="008A7F02"/>
    <w:rsid w:val="008B0166"/>
    <w:rsid w:val="008B1653"/>
    <w:rsid w:val="008B17A1"/>
    <w:rsid w:val="008B1803"/>
    <w:rsid w:val="008B1A52"/>
    <w:rsid w:val="008B1ED1"/>
    <w:rsid w:val="008B2042"/>
    <w:rsid w:val="008B2354"/>
    <w:rsid w:val="008B236A"/>
    <w:rsid w:val="008B28EF"/>
    <w:rsid w:val="008B291D"/>
    <w:rsid w:val="008B2AD7"/>
    <w:rsid w:val="008B2D66"/>
    <w:rsid w:val="008B2FDE"/>
    <w:rsid w:val="008B316E"/>
    <w:rsid w:val="008B35FC"/>
    <w:rsid w:val="008B375C"/>
    <w:rsid w:val="008B39E7"/>
    <w:rsid w:val="008B3C5A"/>
    <w:rsid w:val="008B3EDD"/>
    <w:rsid w:val="008B4420"/>
    <w:rsid w:val="008B47DF"/>
    <w:rsid w:val="008B488C"/>
    <w:rsid w:val="008B4CA6"/>
    <w:rsid w:val="008B5450"/>
    <w:rsid w:val="008B5832"/>
    <w:rsid w:val="008B5874"/>
    <w:rsid w:val="008B5BAE"/>
    <w:rsid w:val="008B5EA0"/>
    <w:rsid w:val="008B643A"/>
    <w:rsid w:val="008B6960"/>
    <w:rsid w:val="008B6BBB"/>
    <w:rsid w:val="008B6EC0"/>
    <w:rsid w:val="008B6EF6"/>
    <w:rsid w:val="008B6FE5"/>
    <w:rsid w:val="008B6FE6"/>
    <w:rsid w:val="008B74DA"/>
    <w:rsid w:val="008B7B35"/>
    <w:rsid w:val="008B7CCA"/>
    <w:rsid w:val="008C111A"/>
    <w:rsid w:val="008C23B2"/>
    <w:rsid w:val="008C28D4"/>
    <w:rsid w:val="008C29BE"/>
    <w:rsid w:val="008C2DF2"/>
    <w:rsid w:val="008C37EA"/>
    <w:rsid w:val="008C3940"/>
    <w:rsid w:val="008C39E7"/>
    <w:rsid w:val="008C3AD0"/>
    <w:rsid w:val="008C3C9B"/>
    <w:rsid w:val="008C3E23"/>
    <w:rsid w:val="008C4388"/>
    <w:rsid w:val="008C4428"/>
    <w:rsid w:val="008C49CD"/>
    <w:rsid w:val="008C4FC0"/>
    <w:rsid w:val="008C5053"/>
    <w:rsid w:val="008C5760"/>
    <w:rsid w:val="008C5BFA"/>
    <w:rsid w:val="008C60D1"/>
    <w:rsid w:val="008C619B"/>
    <w:rsid w:val="008C62CB"/>
    <w:rsid w:val="008C6935"/>
    <w:rsid w:val="008C7105"/>
    <w:rsid w:val="008C711F"/>
    <w:rsid w:val="008C7169"/>
    <w:rsid w:val="008C7193"/>
    <w:rsid w:val="008C71BD"/>
    <w:rsid w:val="008C7509"/>
    <w:rsid w:val="008D0201"/>
    <w:rsid w:val="008D04EA"/>
    <w:rsid w:val="008D0630"/>
    <w:rsid w:val="008D0C9F"/>
    <w:rsid w:val="008D0E6C"/>
    <w:rsid w:val="008D10A2"/>
    <w:rsid w:val="008D11C5"/>
    <w:rsid w:val="008D12E0"/>
    <w:rsid w:val="008D157D"/>
    <w:rsid w:val="008D1711"/>
    <w:rsid w:val="008D1D82"/>
    <w:rsid w:val="008D2056"/>
    <w:rsid w:val="008D2192"/>
    <w:rsid w:val="008D24B4"/>
    <w:rsid w:val="008D2B6B"/>
    <w:rsid w:val="008D2E30"/>
    <w:rsid w:val="008D2E9C"/>
    <w:rsid w:val="008D2F68"/>
    <w:rsid w:val="008D30C6"/>
    <w:rsid w:val="008D35D3"/>
    <w:rsid w:val="008D406A"/>
    <w:rsid w:val="008D432C"/>
    <w:rsid w:val="008D4694"/>
    <w:rsid w:val="008D4E5A"/>
    <w:rsid w:val="008D503D"/>
    <w:rsid w:val="008D5290"/>
    <w:rsid w:val="008D542F"/>
    <w:rsid w:val="008D5582"/>
    <w:rsid w:val="008D5663"/>
    <w:rsid w:val="008D5D02"/>
    <w:rsid w:val="008D5D22"/>
    <w:rsid w:val="008D5D41"/>
    <w:rsid w:val="008D5D73"/>
    <w:rsid w:val="008D5FBF"/>
    <w:rsid w:val="008D6476"/>
    <w:rsid w:val="008D65F0"/>
    <w:rsid w:val="008D674C"/>
    <w:rsid w:val="008D67A6"/>
    <w:rsid w:val="008D6A9C"/>
    <w:rsid w:val="008D6C9D"/>
    <w:rsid w:val="008D6D20"/>
    <w:rsid w:val="008D6E60"/>
    <w:rsid w:val="008D6EB7"/>
    <w:rsid w:val="008D7A04"/>
    <w:rsid w:val="008D7A28"/>
    <w:rsid w:val="008D7D58"/>
    <w:rsid w:val="008D7EE9"/>
    <w:rsid w:val="008D7EFC"/>
    <w:rsid w:val="008D7F49"/>
    <w:rsid w:val="008E0158"/>
    <w:rsid w:val="008E05C7"/>
    <w:rsid w:val="008E0C60"/>
    <w:rsid w:val="008E1332"/>
    <w:rsid w:val="008E1391"/>
    <w:rsid w:val="008E159D"/>
    <w:rsid w:val="008E1AAC"/>
    <w:rsid w:val="008E1EBA"/>
    <w:rsid w:val="008E234C"/>
    <w:rsid w:val="008E235A"/>
    <w:rsid w:val="008E2F2A"/>
    <w:rsid w:val="008E2F3F"/>
    <w:rsid w:val="008E33D4"/>
    <w:rsid w:val="008E429A"/>
    <w:rsid w:val="008E46FE"/>
    <w:rsid w:val="008E4B53"/>
    <w:rsid w:val="008E4EDE"/>
    <w:rsid w:val="008E582F"/>
    <w:rsid w:val="008E59CD"/>
    <w:rsid w:val="008E5ACD"/>
    <w:rsid w:val="008E5B4E"/>
    <w:rsid w:val="008E5B54"/>
    <w:rsid w:val="008E5D3F"/>
    <w:rsid w:val="008E5EC5"/>
    <w:rsid w:val="008E61B7"/>
    <w:rsid w:val="008E6576"/>
    <w:rsid w:val="008E6DFB"/>
    <w:rsid w:val="008E6F19"/>
    <w:rsid w:val="008E6F4F"/>
    <w:rsid w:val="008E6FBE"/>
    <w:rsid w:val="008E724A"/>
    <w:rsid w:val="008E733C"/>
    <w:rsid w:val="008E7595"/>
    <w:rsid w:val="008E782F"/>
    <w:rsid w:val="008E785B"/>
    <w:rsid w:val="008E795F"/>
    <w:rsid w:val="008E79E6"/>
    <w:rsid w:val="008E7FC9"/>
    <w:rsid w:val="008F00C9"/>
    <w:rsid w:val="008F0219"/>
    <w:rsid w:val="008F069A"/>
    <w:rsid w:val="008F06AF"/>
    <w:rsid w:val="008F084B"/>
    <w:rsid w:val="008F0D6A"/>
    <w:rsid w:val="008F10EF"/>
    <w:rsid w:val="008F1573"/>
    <w:rsid w:val="008F179E"/>
    <w:rsid w:val="008F18C7"/>
    <w:rsid w:val="008F19CC"/>
    <w:rsid w:val="008F1A36"/>
    <w:rsid w:val="008F1F17"/>
    <w:rsid w:val="008F2121"/>
    <w:rsid w:val="008F21FB"/>
    <w:rsid w:val="008F23CE"/>
    <w:rsid w:val="008F28E4"/>
    <w:rsid w:val="008F32D7"/>
    <w:rsid w:val="008F3323"/>
    <w:rsid w:val="008F375B"/>
    <w:rsid w:val="008F3B87"/>
    <w:rsid w:val="008F3DD4"/>
    <w:rsid w:val="008F3FDA"/>
    <w:rsid w:val="008F409C"/>
    <w:rsid w:val="008F4124"/>
    <w:rsid w:val="008F42C3"/>
    <w:rsid w:val="008F43B9"/>
    <w:rsid w:val="008F45C7"/>
    <w:rsid w:val="008F468D"/>
    <w:rsid w:val="008F48C9"/>
    <w:rsid w:val="008F4974"/>
    <w:rsid w:val="008F4996"/>
    <w:rsid w:val="008F4B7C"/>
    <w:rsid w:val="008F5546"/>
    <w:rsid w:val="008F5606"/>
    <w:rsid w:val="008F5F2B"/>
    <w:rsid w:val="008F679D"/>
    <w:rsid w:val="008F6AC7"/>
    <w:rsid w:val="008F6B65"/>
    <w:rsid w:val="008F6CC1"/>
    <w:rsid w:val="008F6D7A"/>
    <w:rsid w:val="008F7149"/>
    <w:rsid w:val="008F74B8"/>
    <w:rsid w:val="008F7964"/>
    <w:rsid w:val="008F7FCA"/>
    <w:rsid w:val="00900004"/>
    <w:rsid w:val="00900233"/>
    <w:rsid w:val="0090082B"/>
    <w:rsid w:val="00900B54"/>
    <w:rsid w:val="00900B8A"/>
    <w:rsid w:val="009012F1"/>
    <w:rsid w:val="009017FC"/>
    <w:rsid w:val="00901B84"/>
    <w:rsid w:val="00902211"/>
    <w:rsid w:val="009029AF"/>
    <w:rsid w:val="00902C71"/>
    <w:rsid w:val="00902E73"/>
    <w:rsid w:val="00902ED0"/>
    <w:rsid w:val="00903176"/>
    <w:rsid w:val="00904142"/>
    <w:rsid w:val="009042B7"/>
    <w:rsid w:val="009042E5"/>
    <w:rsid w:val="00904383"/>
    <w:rsid w:val="00904F83"/>
    <w:rsid w:val="00904FF3"/>
    <w:rsid w:val="0090507E"/>
    <w:rsid w:val="0090512C"/>
    <w:rsid w:val="00905250"/>
    <w:rsid w:val="00905549"/>
    <w:rsid w:val="009059FA"/>
    <w:rsid w:val="00905A25"/>
    <w:rsid w:val="00905BC8"/>
    <w:rsid w:val="00905C10"/>
    <w:rsid w:val="00905E46"/>
    <w:rsid w:val="00906222"/>
    <w:rsid w:val="00906DD0"/>
    <w:rsid w:val="009072F0"/>
    <w:rsid w:val="009074D9"/>
    <w:rsid w:val="0090752F"/>
    <w:rsid w:val="009075F2"/>
    <w:rsid w:val="009101C3"/>
    <w:rsid w:val="0091066A"/>
    <w:rsid w:val="00910A36"/>
    <w:rsid w:val="00911478"/>
    <w:rsid w:val="0091189D"/>
    <w:rsid w:val="0091195B"/>
    <w:rsid w:val="00911AA3"/>
    <w:rsid w:val="00911FD0"/>
    <w:rsid w:val="009125AA"/>
    <w:rsid w:val="00912626"/>
    <w:rsid w:val="00912BB3"/>
    <w:rsid w:val="00912D40"/>
    <w:rsid w:val="009134BC"/>
    <w:rsid w:val="00913646"/>
    <w:rsid w:val="00913672"/>
    <w:rsid w:val="00913C6B"/>
    <w:rsid w:val="00914670"/>
    <w:rsid w:val="009147DF"/>
    <w:rsid w:val="00914AA0"/>
    <w:rsid w:val="009150BA"/>
    <w:rsid w:val="00915248"/>
    <w:rsid w:val="00915327"/>
    <w:rsid w:val="009155CB"/>
    <w:rsid w:val="00915A68"/>
    <w:rsid w:val="00915B6B"/>
    <w:rsid w:val="00915DA3"/>
    <w:rsid w:val="00915DC8"/>
    <w:rsid w:val="00915E4F"/>
    <w:rsid w:val="009161A5"/>
    <w:rsid w:val="00916435"/>
    <w:rsid w:val="009164F0"/>
    <w:rsid w:val="009168CF"/>
    <w:rsid w:val="009168FE"/>
    <w:rsid w:val="00916A7D"/>
    <w:rsid w:val="00916B66"/>
    <w:rsid w:val="00916CD3"/>
    <w:rsid w:val="00916ED3"/>
    <w:rsid w:val="00917641"/>
    <w:rsid w:val="00917806"/>
    <w:rsid w:val="00920681"/>
    <w:rsid w:val="00920A61"/>
    <w:rsid w:val="00920A9B"/>
    <w:rsid w:val="00920B91"/>
    <w:rsid w:val="00920BCE"/>
    <w:rsid w:val="00920CE5"/>
    <w:rsid w:val="0092107D"/>
    <w:rsid w:val="009211DC"/>
    <w:rsid w:val="0092146C"/>
    <w:rsid w:val="00921AC5"/>
    <w:rsid w:val="00921AF2"/>
    <w:rsid w:val="00922074"/>
    <w:rsid w:val="00922182"/>
    <w:rsid w:val="00922443"/>
    <w:rsid w:val="0092252B"/>
    <w:rsid w:val="009226D4"/>
    <w:rsid w:val="00922A03"/>
    <w:rsid w:val="00922F58"/>
    <w:rsid w:val="00923097"/>
    <w:rsid w:val="0092311F"/>
    <w:rsid w:val="00923197"/>
    <w:rsid w:val="00923382"/>
    <w:rsid w:val="009235C7"/>
    <w:rsid w:val="009238B8"/>
    <w:rsid w:val="009238D2"/>
    <w:rsid w:val="00923B73"/>
    <w:rsid w:val="00924ABF"/>
    <w:rsid w:val="00924ADF"/>
    <w:rsid w:val="00924BF6"/>
    <w:rsid w:val="00924D5D"/>
    <w:rsid w:val="00924EE0"/>
    <w:rsid w:val="00924F62"/>
    <w:rsid w:val="00925073"/>
    <w:rsid w:val="00925436"/>
    <w:rsid w:val="009254BC"/>
    <w:rsid w:val="009255E7"/>
    <w:rsid w:val="009255E9"/>
    <w:rsid w:val="009261B3"/>
    <w:rsid w:val="00926373"/>
    <w:rsid w:val="009263C6"/>
    <w:rsid w:val="009263E2"/>
    <w:rsid w:val="00926478"/>
    <w:rsid w:val="009265A9"/>
    <w:rsid w:val="00926711"/>
    <w:rsid w:val="00926A1F"/>
    <w:rsid w:val="00926A7C"/>
    <w:rsid w:val="00926AA3"/>
    <w:rsid w:val="00926B5A"/>
    <w:rsid w:val="00926E63"/>
    <w:rsid w:val="00927375"/>
    <w:rsid w:val="0092764A"/>
    <w:rsid w:val="00927B11"/>
    <w:rsid w:val="00927F4A"/>
    <w:rsid w:val="0093021D"/>
    <w:rsid w:val="00930359"/>
    <w:rsid w:val="009303A4"/>
    <w:rsid w:val="00930B59"/>
    <w:rsid w:val="00930C2B"/>
    <w:rsid w:val="009310FC"/>
    <w:rsid w:val="0093115E"/>
    <w:rsid w:val="0093139A"/>
    <w:rsid w:val="009314EA"/>
    <w:rsid w:val="009316D6"/>
    <w:rsid w:val="009317D2"/>
    <w:rsid w:val="00931936"/>
    <w:rsid w:val="0093193B"/>
    <w:rsid w:val="009319FB"/>
    <w:rsid w:val="00931B44"/>
    <w:rsid w:val="00931E39"/>
    <w:rsid w:val="00931E80"/>
    <w:rsid w:val="00931FE0"/>
    <w:rsid w:val="00932001"/>
    <w:rsid w:val="009320FC"/>
    <w:rsid w:val="00932181"/>
    <w:rsid w:val="00932281"/>
    <w:rsid w:val="009327FA"/>
    <w:rsid w:val="00932C9A"/>
    <w:rsid w:val="00933515"/>
    <w:rsid w:val="00933667"/>
    <w:rsid w:val="0093415A"/>
    <w:rsid w:val="00934384"/>
    <w:rsid w:val="009348CD"/>
    <w:rsid w:val="00934926"/>
    <w:rsid w:val="00934D10"/>
    <w:rsid w:val="00934D6A"/>
    <w:rsid w:val="00934F15"/>
    <w:rsid w:val="0093501D"/>
    <w:rsid w:val="00935440"/>
    <w:rsid w:val="00935508"/>
    <w:rsid w:val="0093566B"/>
    <w:rsid w:val="00935E15"/>
    <w:rsid w:val="00935EB5"/>
    <w:rsid w:val="00936515"/>
    <w:rsid w:val="0093673F"/>
    <w:rsid w:val="00936858"/>
    <w:rsid w:val="009370A5"/>
    <w:rsid w:val="0093721B"/>
    <w:rsid w:val="00937CB2"/>
    <w:rsid w:val="0094043E"/>
    <w:rsid w:val="009407BA"/>
    <w:rsid w:val="00940A42"/>
    <w:rsid w:val="00940DB1"/>
    <w:rsid w:val="009412B6"/>
    <w:rsid w:val="00941513"/>
    <w:rsid w:val="0094171C"/>
    <w:rsid w:val="009417E1"/>
    <w:rsid w:val="00941966"/>
    <w:rsid w:val="00941B27"/>
    <w:rsid w:val="00941D32"/>
    <w:rsid w:val="009423A5"/>
    <w:rsid w:val="00942FD6"/>
    <w:rsid w:val="00943014"/>
    <w:rsid w:val="00944151"/>
    <w:rsid w:val="00944348"/>
    <w:rsid w:val="00944897"/>
    <w:rsid w:val="009449F8"/>
    <w:rsid w:val="00944F89"/>
    <w:rsid w:val="0094522B"/>
    <w:rsid w:val="00945466"/>
    <w:rsid w:val="0094564B"/>
    <w:rsid w:val="00945989"/>
    <w:rsid w:val="00945B14"/>
    <w:rsid w:val="00945C67"/>
    <w:rsid w:val="00945C6A"/>
    <w:rsid w:val="00946295"/>
    <w:rsid w:val="00946391"/>
    <w:rsid w:val="0094647A"/>
    <w:rsid w:val="00946909"/>
    <w:rsid w:val="009472F1"/>
    <w:rsid w:val="00947432"/>
    <w:rsid w:val="009477F1"/>
    <w:rsid w:val="00947BC6"/>
    <w:rsid w:val="00950123"/>
    <w:rsid w:val="00950349"/>
    <w:rsid w:val="009504BF"/>
    <w:rsid w:val="00950511"/>
    <w:rsid w:val="0095059B"/>
    <w:rsid w:val="00950915"/>
    <w:rsid w:val="0095092A"/>
    <w:rsid w:val="009514BE"/>
    <w:rsid w:val="009518A7"/>
    <w:rsid w:val="00951984"/>
    <w:rsid w:val="00951BC7"/>
    <w:rsid w:val="00951C70"/>
    <w:rsid w:val="00952108"/>
    <w:rsid w:val="00952175"/>
    <w:rsid w:val="009523AC"/>
    <w:rsid w:val="009523B5"/>
    <w:rsid w:val="009526A3"/>
    <w:rsid w:val="00952890"/>
    <w:rsid w:val="00952FDA"/>
    <w:rsid w:val="00953065"/>
    <w:rsid w:val="009531F0"/>
    <w:rsid w:val="009532F0"/>
    <w:rsid w:val="0095389C"/>
    <w:rsid w:val="00953B35"/>
    <w:rsid w:val="00953B3B"/>
    <w:rsid w:val="009545BA"/>
    <w:rsid w:val="009545FD"/>
    <w:rsid w:val="00954A90"/>
    <w:rsid w:val="00954AE2"/>
    <w:rsid w:val="00954FCD"/>
    <w:rsid w:val="009559C6"/>
    <w:rsid w:val="00955FE2"/>
    <w:rsid w:val="0095615B"/>
    <w:rsid w:val="0095619D"/>
    <w:rsid w:val="00956438"/>
    <w:rsid w:val="00956D55"/>
    <w:rsid w:val="00957150"/>
    <w:rsid w:val="00957173"/>
    <w:rsid w:val="009572C1"/>
    <w:rsid w:val="0095752A"/>
    <w:rsid w:val="00957628"/>
    <w:rsid w:val="00957CB3"/>
    <w:rsid w:val="00957CFE"/>
    <w:rsid w:val="009602EC"/>
    <w:rsid w:val="00961065"/>
    <w:rsid w:val="0096108A"/>
    <w:rsid w:val="0096192E"/>
    <w:rsid w:val="00961A05"/>
    <w:rsid w:val="00961C94"/>
    <w:rsid w:val="00961DCE"/>
    <w:rsid w:val="00962347"/>
    <w:rsid w:val="009624A7"/>
    <w:rsid w:val="00963422"/>
    <w:rsid w:val="00963534"/>
    <w:rsid w:val="0096398A"/>
    <w:rsid w:val="00963A00"/>
    <w:rsid w:val="00963A01"/>
    <w:rsid w:val="00963CBC"/>
    <w:rsid w:val="00964097"/>
    <w:rsid w:val="009640FF"/>
    <w:rsid w:val="00964717"/>
    <w:rsid w:val="00964C29"/>
    <w:rsid w:val="0096522A"/>
    <w:rsid w:val="00965356"/>
    <w:rsid w:val="00965A3E"/>
    <w:rsid w:val="009667F1"/>
    <w:rsid w:val="0096691A"/>
    <w:rsid w:val="00966A28"/>
    <w:rsid w:val="00966A36"/>
    <w:rsid w:val="00966B53"/>
    <w:rsid w:val="00966BE3"/>
    <w:rsid w:val="0096709A"/>
    <w:rsid w:val="009671E3"/>
    <w:rsid w:val="009679F5"/>
    <w:rsid w:val="009701A2"/>
    <w:rsid w:val="00970247"/>
    <w:rsid w:val="00970305"/>
    <w:rsid w:val="00970334"/>
    <w:rsid w:val="00970CDF"/>
    <w:rsid w:val="009712B5"/>
    <w:rsid w:val="009714EB"/>
    <w:rsid w:val="00971559"/>
    <w:rsid w:val="00971732"/>
    <w:rsid w:val="00971928"/>
    <w:rsid w:val="00971EC1"/>
    <w:rsid w:val="009720C6"/>
    <w:rsid w:val="009725FC"/>
    <w:rsid w:val="00972C8A"/>
    <w:rsid w:val="00972E7F"/>
    <w:rsid w:val="00973175"/>
    <w:rsid w:val="00973231"/>
    <w:rsid w:val="00973783"/>
    <w:rsid w:val="00973DBA"/>
    <w:rsid w:val="0097418E"/>
    <w:rsid w:val="00974283"/>
    <w:rsid w:val="00974368"/>
    <w:rsid w:val="009747D2"/>
    <w:rsid w:val="00975507"/>
    <w:rsid w:val="009755D6"/>
    <w:rsid w:val="00975847"/>
    <w:rsid w:val="00975EDA"/>
    <w:rsid w:val="00976200"/>
    <w:rsid w:val="00976211"/>
    <w:rsid w:val="009763EA"/>
    <w:rsid w:val="00976734"/>
    <w:rsid w:val="009767FF"/>
    <w:rsid w:val="00976A42"/>
    <w:rsid w:val="00976D26"/>
    <w:rsid w:val="00977188"/>
    <w:rsid w:val="009771EB"/>
    <w:rsid w:val="009771F6"/>
    <w:rsid w:val="009772C4"/>
    <w:rsid w:val="009774CE"/>
    <w:rsid w:val="00977908"/>
    <w:rsid w:val="00977C93"/>
    <w:rsid w:val="00980443"/>
    <w:rsid w:val="00980985"/>
    <w:rsid w:val="00980D47"/>
    <w:rsid w:val="00980E32"/>
    <w:rsid w:val="009810A5"/>
    <w:rsid w:val="00981470"/>
    <w:rsid w:val="0098152D"/>
    <w:rsid w:val="009816E2"/>
    <w:rsid w:val="0098198D"/>
    <w:rsid w:val="00981CD5"/>
    <w:rsid w:val="00982178"/>
    <w:rsid w:val="0098289D"/>
    <w:rsid w:val="00982D91"/>
    <w:rsid w:val="009830E8"/>
    <w:rsid w:val="009832A7"/>
    <w:rsid w:val="0098354B"/>
    <w:rsid w:val="00983913"/>
    <w:rsid w:val="00983C1B"/>
    <w:rsid w:val="00983CC6"/>
    <w:rsid w:val="00983FEF"/>
    <w:rsid w:val="00984035"/>
    <w:rsid w:val="0098422E"/>
    <w:rsid w:val="00984335"/>
    <w:rsid w:val="00984403"/>
    <w:rsid w:val="0098458A"/>
    <w:rsid w:val="009846B1"/>
    <w:rsid w:val="00984B47"/>
    <w:rsid w:val="00984B70"/>
    <w:rsid w:val="00984B92"/>
    <w:rsid w:val="00984F30"/>
    <w:rsid w:val="009852C3"/>
    <w:rsid w:val="0098549F"/>
    <w:rsid w:val="00985815"/>
    <w:rsid w:val="00985828"/>
    <w:rsid w:val="0098595E"/>
    <w:rsid w:val="00985D8E"/>
    <w:rsid w:val="00985DC4"/>
    <w:rsid w:val="00986133"/>
    <w:rsid w:val="009862F6"/>
    <w:rsid w:val="009867C9"/>
    <w:rsid w:val="009867DF"/>
    <w:rsid w:val="00986961"/>
    <w:rsid w:val="00986A1D"/>
    <w:rsid w:val="00986CC3"/>
    <w:rsid w:val="00986E91"/>
    <w:rsid w:val="009870B8"/>
    <w:rsid w:val="009871CE"/>
    <w:rsid w:val="0098746D"/>
    <w:rsid w:val="009874EF"/>
    <w:rsid w:val="0099005D"/>
    <w:rsid w:val="009900B0"/>
    <w:rsid w:val="0099021C"/>
    <w:rsid w:val="00990310"/>
    <w:rsid w:val="00990368"/>
    <w:rsid w:val="009905B4"/>
    <w:rsid w:val="00990648"/>
    <w:rsid w:val="009909A0"/>
    <w:rsid w:val="00990C13"/>
    <w:rsid w:val="00990C76"/>
    <w:rsid w:val="00990D18"/>
    <w:rsid w:val="00990F3B"/>
    <w:rsid w:val="00991064"/>
    <w:rsid w:val="00991080"/>
    <w:rsid w:val="009912C8"/>
    <w:rsid w:val="0099133C"/>
    <w:rsid w:val="0099195F"/>
    <w:rsid w:val="009919F6"/>
    <w:rsid w:val="00991AB8"/>
    <w:rsid w:val="00991C22"/>
    <w:rsid w:val="00991E7A"/>
    <w:rsid w:val="0099204D"/>
    <w:rsid w:val="009920EF"/>
    <w:rsid w:val="00992198"/>
    <w:rsid w:val="00992201"/>
    <w:rsid w:val="009922E6"/>
    <w:rsid w:val="00992306"/>
    <w:rsid w:val="00992319"/>
    <w:rsid w:val="009924F6"/>
    <w:rsid w:val="0099270D"/>
    <w:rsid w:val="009936EE"/>
    <w:rsid w:val="00993D12"/>
    <w:rsid w:val="00993DBD"/>
    <w:rsid w:val="00993E83"/>
    <w:rsid w:val="0099469D"/>
    <w:rsid w:val="00994B24"/>
    <w:rsid w:val="00994C74"/>
    <w:rsid w:val="00995083"/>
    <w:rsid w:val="009951B4"/>
    <w:rsid w:val="00995442"/>
    <w:rsid w:val="009956F2"/>
    <w:rsid w:val="00995863"/>
    <w:rsid w:val="00995990"/>
    <w:rsid w:val="00995C5D"/>
    <w:rsid w:val="009962E8"/>
    <w:rsid w:val="009965CF"/>
    <w:rsid w:val="00996B74"/>
    <w:rsid w:val="00996C80"/>
    <w:rsid w:val="00996E98"/>
    <w:rsid w:val="00996ED7"/>
    <w:rsid w:val="0099745A"/>
    <w:rsid w:val="00997A8E"/>
    <w:rsid w:val="00997D23"/>
    <w:rsid w:val="00997E19"/>
    <w:rsid w:val="009A0133"/>
    <w:rsid w:val="009A01E3"/>
    <w:rsid w:val="009A0262"/>
    <w:rsid w:val="009A0851"/>
    <w:rsid w:val="009A0933"/>
    <w:rsid w:val="009A0CB2"/>
    <w:rsid w:val="009A1009"/>
    <w:rsid w:val="009A1541"/>
    <w:rsid w:val="009A1691"/>
    <w:rsid w:val="009A2080"/>
    <w:rsid w:val="009A26A7"/>
    <w:rsid w:val="009A2710"/>
    <w:rsid w:val="009A2813"/>
    <w:rsid w:val="009A29E6"/>
    <w:rsid w:val="009A2E31"/>
    <w:rsid w:val="009A3025"/>
    <w:rsid w:val="009A3128"/>
    <w:rsid w:val="009A3172"/>
    <w:rsid w:val="009A326E"/>
    <w:rsid w:val="009A3343"/>
    <w:rsid w:val="009A34FF"/>
    <w:rsid w:val="009A3688"/>
    <w:rsid w:val="009A3CE0"/>
    <w:rsid w:val="009A3F9A"/>
    <w:rsid w:val="009A46DC"/>
    <w:rsid w:val="009A4B2C"/>
    <w:rsid w:val="009A4B42"/>
    <w:rsid w:val="009A4F84"/>
    <w:rsid w:val="009A53A3"/>
    <w:rsid w:val="009A5596"/>
    <w:rsid w:val="009A56DD"/>
    <w:rsid w:val="009A5E0D"/>
    <w:rsid w:val="009A5E77"/>
    <w:rsid w:val="009A6A1E"/>
    <w:rsid w:val="009A6FB9"/>
    <w:rsid w:val="009A7211"/>
    <w:rsid w:val="009A7256"/>
    <w:rsid w:val="009A74D2"/>
    <w:rsid w:val="009A750F"/>
    <w:rsid w:val="009A767E"/>
    <w:rsid w:val="009A77AB"/>
    <w:rsid w:val="009A7D2E"/>
    <w:rsid w:val="009A7E32"/>
    <w:rsid w:val="009B015E"/>
    <w:rsid w:val="009B0449"/>
    <w:rsid w:val="009B0686"/>
    <w:rsid w:val="009B0A33"/>
    <w:rsid w:val="009B0EB3"/>
    <w:rsid w:val="009B11BA"/>
    <w:rsid w:val="009B16AF"/>
    <w:rsid w:val="009B1D78"/>
    <w:rsid w:val="009B1E86"/>
    <w:rsid w:val="009B1E9F"/>
    <w:rsid w:val="009B20FD"/>
    <w:rsid w:val="009B2590"/>
    <w:rsid w:val="009B2A79"/>
    <w:rsid w:val="009B2DAD"/>
    <w:rsid w:val="009B2DE4"/>
    <w:rsid w:val="009B3241"/>
    <w:rsid w:val="009B3722"/>
    <w:rsid w:val="009B3730"/>
    <w:rsid w:val="009B37D8"/>
    <w:rsid w:val="009B3EDB"/>
    <w:rsid w:val="009B429C"/>
    <w:rsid w:val="009B44F4"/>
    <w:rsid w:val="009B4A77"/>
    <w:rsid w:val="009B5334"/>
    <w:rsid w:val="009B5556"/>
    <w:rsid w:val="009B5708"/>
    <w:rsid w:val="009B5A52"/>
    <w:rsid w:val="009B6003"/>
    <w:rsid w:val="009B6320"/>
    <w:rsid w:val="009B6382"/>
    <w:rsid w:val="009B65A4"/>
    <w:rsid w:val="009B65C4"/>
    <w:rsid w:val="009B6653"/>
    <w:rsid w:val="009B66F8"/>
    <w:rsid w:val="009B6B3A"/>
    <w:rsid w:val="009B724C"/>
    <w:rsid w:val="009B7332"/>
    <w:rsid w:val="009B7895"/>
    <w:rsid w:val="009B78EA"/>
    <w:rsid w:val="009B7AD0"/>
    <w:rsid w:val="009C056D"/>
    <w:rsid w:val="009C0A53"/>
    <w:rsid w:val="009C0BBB"/>
    <w:rsid w:val="009C13CE"/>
    <w:rsid w:val="009C175C"/>
    <w:rsid w:val="009C1971"/>
    <w:rsid w:val="009C19BC"/>
    <w:rsid w:val="009C1DBA"/>
    <w:rsid w:val="009C240A"/>
    <w:rsid w:val="009C2411"/>
    <w:rsid w:val="009C28EF"/>
    <w:rsid w:val="009C29C2"/>
    <w:rsid w:val="009C2B13"/>
    <w:rsid w:val="009C2E73"/>
    <w:rsid w:val="009C2FAC"/>
    <w:rsid w:val="009C306F"/>
    <w:rsid w:val="009C38FF"/>
    <w:rsid w:val="009C3936"/>
    <w:rsid w:val="009C404D"/>
    <w:rsid w:val="009C449E"/>
    <w:rsid w:val="009C49A7"/>
    <w:rsid w:val="009C5097"/>
    <w:rsid w:val="009C5242"/>
    <w:rsid w:val="009C5648"/>
    <w:rsid w:val="009C5EF1"/>
    <w:rsid w:val="009C63F5"/>
    <w:rsid w:val="009C6513"/>
    <w:rsid w:val="009C6B50"/>
    <w:rsid w:val="009C6E5A"/>
    <w:rsid w:val="009C722A"/>
    <w:rsid w:val="009C7708"/>
    <w:rsid w:val="009C77DA"/>
    <w:rsid w:val="009C7BBD"/>
    <w:rsid w:val="009C7E34"/>
    <w:rsid w:val="009C7E5D"/>
    <w:rsid w:val="009D024F"/>
    <w:rsid w:val="009D04B0"/>
    <w:rsid w:val="009D094C"/>
    <w:rsid w:val="009D0C54"/>
    <w:rsid w:val="009D0DAB"/>
    <w:rsid w:val="009D0F0B"/>
    <w:rsid w:val="009D10B7"/>
    <w:rsid w:val="009D10C0"/>
    <w:rsid w:val="009D1691"/>
    <w:rsid w:val="009D16DE"/>
    <w:rsid w:val="009D19D8"/>
    <w:rsid w:val="009D1E0A"/>
    <w:rsid w:val="009D1E57"/>
    <w:rsid w:val="009D1EED"/>
    <w:rsid w:val="009D204E"/>
    <w:rsid w:val="009D2595"/>
    <w:rsid w:val="009D26B2"/>
    <w:rsid w:val="009D284E"/>
    <w:rsid w:val="009D2CEA"/>
    <w:rsid w:val="009D2F39"/>
    <w:rsid w:val="009D30F1"/>
    <w:rsid w:val="009D31E5"/>
    <w:rsid w:val="009D32D4"/>
    <w:rsid w:val="009D34A6"/>
    <w:rsid w:val="009D3575"/>
    <w:rsid w:val="009D36E6"/>
    <w:rsid w:val="009D3BFA"/>
    <w:rsid w:val="009D3C87"/>
    <w:rsid w:val="009D3CC0"/>
    <w:rsid w:val="009D44FE"/>
    <w:rsid w:val="009D48A4"/>
    <w:rsid w:val="009D4A12"/>
    <w:rsid w:val="009D4C18"/>
    <w:rsid w:val="009D4D95"/>
    <w:rsid w:val="009D53EB"/>
    <w:rsid w:val="009D55CC"/>
    <w:rsid w:val="009D600E"/>
    <w:rsid w:val="009D6793"/>
    <w:rsid w:val="009D679E"/>
    <w:rsid w:val="009D6875"/>
    <w:rsid w:val="009D694A"/>
    <w:rsid w:val="009D6978"/>
    <w:rsid w:val="009D6CD7"/>
    <w:rsid w:val="009D6E96"/>
    <w:rsid w:val="009D7095"/>
    <w:rsid w:val="009D71D6"/>
    <w:rsid w:val="009D72D2"/>
    <w:rsid w:val="009D7485"/>
    <w:rsid w:val="009D75F9"/>
    <w:rsid w:val="009D7808"/>
    <w:rsid w:val="009D7839"/>
    <w:rsid w:val="009D7FB8"/>
    <w:rsid w:val="009E0272"/>
    <w:rsid w:val="009E0660"/>
    <w:rsid w:val="009E0995"/>
    <w:rsid w:val="009E0A4F"/>
    <w:rsid w:val="009E0AB0"/>
    <w:rsid w:val="009E0D1A"/>
    <w:rsid w:val="009E0E8B"/>
    <w:rsid w:val="009E14C7"/>
    <w:rsid w:val="009E151D"/>
    <w:rsid w:val="009E171D"/>
    <w:rsid w:val="009E1B92"/>
    <w:rsid w:val="009E1C08"/>
    <w:rsid w:val="009E1CA2"/>
    <w:rsid w:val="009E214A"/>
    <w:rsid w:val="009E2167"/>
    <w:rsid w:val="009E23A3"/>
    <w:rsid w:val="009E2647"/>
    <w:rsid w:val="009E2DEA"/>
    <w:rsid w:val="009E333C"/>
    <w:rsid w:val="009E33D7"/>
    <w:rsid w:val="009E3548"/>
    <w:rsid w:val="009E370C"/>
    <w:rsid w:val="009E3861"/>
    <w:rsid w:val="009E393F"/>
    <w:rsid w:val="009E3B37"/>
    <w:rsid w:val="009E3BAF"/>
    <w:rsid w:val="009E409F"/>
    <w:rsid w:val="009E43C1"/>
    <w:rsid w:val="009E48A2"/>
    <w:rsid w:val="009E4A90"/>
    <w:rsid w:val="009E5539"/>
    <w:rsid w:val="009E5892"/>
    <w:rsid w:val="009E5938"/>
    <w:rsid w:val="009E5A03"/>
    <w:rsid w:val="009E5A38"/>
    <w:rsid w:val="009E5B08"/>
    <w:rsid w:val="009E5DD3"/>
    <w:rsid w:val="009E5E6A"/>
    <w:rsid w:val="009E6184"/>
    <w:rsid w:val="009E626A"/>
    <w:rsid w:val="009E64F6"/>
    <w:rsid w:val="009E6D66"/>
    <w:rsid w:val="009E6F01"/>
    <w:rsid w:val="009E7343"/>
    <w:rsid w:val="009E735A"/>
    <w:rsid w:val="009E76F9"/>
    <w:rsid w:val="009E7914"/>
    <w:rsid w:val="009E7B44"/>
    <w:rsid w:val="009E7F84"/>
    <w:rsid w:val="009F0023"/>
    <w:rsid w:val="009F06FC"/>
    <w:rsid w:val="009F0787"/>
    <w:rsid w:val="009F07D3"/>
    <w:rsid w:val="009F0954"/>
    <w:rsid w:val="009F0C5F"/>
    <w:rsid w:val="009F127F"/>
    <w:rsid w:val="009F13D4"/>
    <w:rsid w:val="009F1E08"/>
    <w:rsid w:val="009F1F6B"/>
    <w:rsid w:val="009F20AE"/>
    <w:rsid w:val="009F2269"/>
    <w:rsid w:val="009F2270"/>
    <w:rsid w:val="009F28C0"/>
    <w:rsid w:val="009F2CE9"/>
    <w:rsid w:val="009F34E2"/>
    <w:rsid w:val="009F3819"/>
    <w:rsid w:val="009F3CBE"/>
    <w:rsid w:val="009F3FF6"/>
    <w:rsid w:val="009F4695"/>
    <w:rsid w:val="009F4723"/>
    <w:rsid w:val="009F4815"/>
    <w:rsid w:val="009F4AE5"/>
    <w:rsid w:val="009F4E6B"/>
    <w:rsid w:val="009F4E7C"/>
    <w:rsid w:val="009F4F94"/>
    <w:rsid w:val="009F51F0"/>
    <w:rsid w:val="009F5453"/>
    <w:rsid w:val="009F5B39"/>
    <w:rsid w:val="009F5C95"/>
    <w:rsid w:val="009F5E8A"/>
    <w:rsid w:val="009F63B2"/>
    <w:rsid w:val="009F6409"/>
    <w:rsid w:val="009F641D"/>
    <w:rsid w:val="009F64CB"/>
    <w:rsid w:val="009F68A2"/>
    <w:rsid w:val="009F6AD2"/>
    <w:rsid w:val="009F6B19"/>
    <w:rsid w:val="009F6BBC"/>
    <w:rsid w:val="009F6F5A"/>
    <w:rsid w:val="009F7167"/>
    <w:rsid w:val="009F7421"/>
    <w:rsid w:val="009F7468"/>
    <w:rsid w:val="009F7788"/>
    <w:rsid w:val="009F7B69"/>
    <w:rsid w:val="009F7D06"/>
    <w:rsid w:val="009F7D78"/>
    <w:rsid w:val="009F7E21"/>
    <w:rsid w:val="009F7F66"/>
    <w:rsid w:val="00A002D3"/>
    <w:rsid w:val="00A00369"/>
    <w:rsid w:val="00A008D1"/>
    <w:rsid w:val="00A00D55"/>
    <w:rsid w:val="00A00E14"/>
    <w:rsid w:val="00A00E7B"/>
    <w:rsid w:val="00A013BE"/>
    <w:rsid w:val="00A01755"/>
    <w:rsid w:val="00A01A83"/>
    <w:rsid w:val="00A020BD"/>
    <w:rsid w:val="00A02229"/>
    <w:rsid w:val="00A02284"/>
    <w:rsid w:val="00A02495"/>
    <w:rsid w:val="00A0252A"/>
    <w:rsid w:val="00A0257D"/>
    <w:rsid w:val="00A027CC"/>
    <w:rsid w:val="00A02B9D"/>
    <w:rsid w:val="00A02E67"/>
    <w:rsid w:val="00A02FBF"/>
    <w:rsid w:val="00A0333E"/>
    <w:rsid w:val="00A03469"/>
    <w:rsid w:val="00A038F2"/>
    <w:rsid w:val="00A03E7F"/>
    <w:rsid w:val="00A03F2B"/>
    <w:rsid w:val="00A03FA8"/>
    <w:rsid w:val="00A041EA"/>
    <w:rsid w:val="00A042E5"/>
    <w:rsid w:val="00A043B2"/>
    <w:rsid w:val="00A043B9"/>
    <w:rsid w:val="00A04995"/>
    <w:rsid w:val="00A04AFE"/>
    <w:rsid w:val="00A04E44"/>
    <w:rsid w:val="00A04FF5"/>
    <w:rsid w:val="00A05792"/>
    <w:rsid w:val="00A057FA"/>
    <w:rsid w:val="00A05BD1"/>
    <w:rsid w:val="00A05EEC"/>
    <w:rsid w:val="00A061D3"/>
    <w:rsid w:val="00A061ED"/>
    <w:rsid w:val="00A062E4"/>
    <w:rsid w:val="00A06665"/>
    <w:rsid w:val="00A06727"/>
    <w:rsid w:val="00A06733"/>
    <w:rsid w:val="00A06A11"/>
    <w:rsid w:val="00A06D69"/>
    <w:rsid w:val="00A06E2A"/>
    <w:rsid w:val="00A0733E"/>
    <w:rsid w:val="00A0744A"/>
    <w:rsid w:val="00A074B3"/>
    <w:rsid w:val="00A07A5F"/>
    <w:rsid w:val="00A07ACA"/>
    <w:rsid w:val="00A100CB"/>
    <w:rsid w:val="00A104F6"/>
    <w:rsid w:val="00A10883"/>
    <w:rsid w:val="00A110A2"/>
    <w:rsid w:val="00A116F2"/>
    <w:rsid w:val="00A11C3F"/>
    <w:rsid w:val="00A11D0E"/>
    <w:rsid w:val="00A1200D"/>
    <w:rsid w:val="00A12383"/>
    <w:rsid w:val="00A1257D"/>
    <w:rsid w:val="00A1279F"/>
    <w:rsid w:val="00A12FE0"/>
    <w:rsid w:val="00A133D7"/>
    <w:rsid w:val="00A13B35"/>
    <w:rsid w:val="00A1406B"/>
    <w:rsid w:val="00A140EB"/>
    <w:rsid w:val="00A14173"/>
    <w:rsid w:val="00A1421E"/>
    <w:rsid w:val="00A143ED"/>
    <w:rsid w:val="00A1490C"/>
    <w:rsid w:val="00A14973"/>
    <w:rsid w:val="00A149FA"/>
    <w:rsid w:val="00A14F89"/>
    <w:rsid w:val="00A151D3"/>
    <w:rsid w:val="00A15527"/>
    <w:rsid w:val="00A1582B"/>
    <w:rsid w:val="00A15878"/>
    <w:rsid w:val="00A15908"/>
    <w:rsid w:val="00A159F6"/>
    <w:rsid w:val="00A15F6E"/>
    <w:rsid w:val="00A160B7"/>
    <w:rsid w:val="00A168E5"/>
    <w:rsid w:val="00A16908"/>
    <w:rsid w:val="00A17106"/>
    <w:rsid w:val="00A17269"/>
    <w:rsid w:val="00A1728B"/>
    <w:rsid w:val="00A17BAA"/>
    <w:rsid w:val="00A20F38"/>
    <w:rsid w:val="00A211E0"/>
    <w:rsid w:val="00A212BD"/>
    <w:rsid w:val="00A213CE"/>
    <w:rsid w:val="00A2163A"/>
    <w:rsid w:val="00A2254F"/>
    <w:rsid w:val="00A229F9"/>
    <w:rsid w:val="00A2353A"/>
    <w:rsid w:val="00A23839"/>
    <w:rsid w:val="00A23BC4"/>
    <w:rsid w:val="00A24209"/>
    <w:rsid w:val="00A24800"/>
    <w:rsid w:val="00A249D2"/>
    <w:rsid w:val="00A25051"/>
    <w:rsid w:val="00A257DC"/>
    <w:rsid w:val="00A259E1"/>
    <w:rsid w:val="00A25A8D"/>
    <w:rsid w:val="00A25C93"/>
    <w:rsid w:val="00A25F87"/>
    <w:rsid w:val="00A261D7"/>
    <w:rsid w:val="00A26573"/>
    <w:rsid w:val="00A26653"/>
    <w:rsid w:val="00A268CC"/>
    <w:rsid w:val="00A26F7F"/>
    <w:rsid w:val="00A26FCD"/>
    <w:rsid w:val="00A271A0"/>
    <w:rsid w:val="00A27562"/>
    <w:rsid w:val="00A27BD1"/>
    <w:rsid w:val="00A27E68"/>
    <w:rsid w:val="00A301A8"/>
    <w:rsid w:val="00A30248"/>
    <w:rsid w:val="00A305FD"/>
    <w:rsid w:val="00A30605"/>
    <w:rsid w:val="00A306DB"/>
    <w:rsid w:val="00A309EE"/>
    <w:rsid w:val="00A30ABA"/>
    <w:rsid w:val="00A30CA0"/>
    <w:rsid w:val="00A30F70"/>
    <w:rsid w:val="00A30FB1"/>
    <w:rsid w:val="00A316C4"/>
    <w:rsid w:val="00A316E9"/>
    <w:rsid w:val="00A31AFB"/>
    <w:rsid w:val="00A31D8A"/>
    <w:rsid w:val="00A31D92"/>
    <w:rsid w:val="00A31DC8"/>
    <w:rsid w:val="00A320C7"/>
    <w:rsid w:val="00A321A5"/>
    <w:rsid w:val="00A3231D"/>
    <w:rsid w:val="00A32367"/>
    <w:rsid w:val="00A325CC"/>
    <w:rsid w:val="00A329A7"/>
    <w:rsid w:val="00A32A64"/>
    <w:rsid w:val="00A32E8B"/>
    <w:rsid w:val="00A33057"/>
    <w:rsid w:val="00A333B0"/>
    <w:rsid w:val="00A33E34"/>
    <w:rsid w:val="00A34591"/>
    <w:rsid w:val="00A34754"/>
    <w:rsid w:val="00A34B3C"/>
    <w:rsid w:val="00A34DDC"/>
    <w:rsid w:val="00A34F23"/>
    <w:rsid w:val="00A3545B"/>
    <w:rsid w:val="00A35477"/>
    <w:rsid w:val="00A3585D"/>
    <w:rsid w:val="00A35C1B"/>
    <w:rsid w:val="00A360B3"/>
    <w:rsid w:val="00A360BF"/>
    <w:rsid w:val="00A366DC"/>
    <w:rsid w:val="00A36C37"/>
    <w:rsid w:val="00A36D4F"/>
    <w:rsid w:val="00A36DEE"/>
    <w:rsid w:val="00A37895"/>
    <w:rsid w:val="00A3790F"/>
    <w:rsid w:val="00A3793B"/>
    <w:rsid w:val="00A37DB2"/>
    <w:rsid w:val="00A37DCC"/>
    <w:rsid w:val="00A37FBF"/>
    <w:rsid w:val="00A400DF"/>
    <w:rsid w:val="00A400EC"/>
    <w:rsid w:val="00A4018E"/>
    <w:rsid w:val="00A40C43"/>
    <w:rsid w:val="00A40EB8"/>
    <w:rsid w:val="00A410BB"/>
    <w:rsid w:val="00A4116B"/>
    <w:rsid w:val="00A411A3"/>
    <w:rsid w:val="00A41AA8"/>
    <w:rsid w:val="00A41CFA"/>
    <w:rsid w:val="00A42248"/>
    <w:rsid w:val="00A4243C"/>
    <w:rsid w:val="00A426A2"/>
    <w:rsid w:val="00A42921"/>
    <w:rsid w:val="00A42947"/>
    <w:rsid w:val="00A42B3F"/>
    <w:rsid w:val="00A42DA9"/>
    <w:rsid w:val="00A431D4"/>
    <w:rsid w:val="00A4338C"/>
    <w:rsid w:val="00A434F5"/>
    <w:rsid w:val="00A43644"/>
    <w:rsid w:val="00A439F6"/>
    <w:rsid w:val="00A441AB"/>
    <w:rsid w:val="00A44430"/>
    <w:rsid w:val="00A445E3"/>
    <w:rsid w:val="00A44805"/>
    <w:rsid w:val="00A449B4"/>
    <w:rsid w:val="00A44A39"/>
    <w:rsid w:val="00A44AA1"/>
    <w:rsid w:val="00A44F78"/>
    <w:rsid w:val="00A44FE5"/>
    <w:rsid w:val="00A4508E"/>
    <w:rsid w:val="00A45535"/>
    <w:rsid w:val="00A45701"/>
    <w:rsid w:val="00A45970"/>
    <w:rsid w:val="00A45B23"/>
    <w:rsid w:val="00A45DD9"/>
    <w:rsid w:val="00A45DE8"/>
    <w:rsid w:val="00A45FAF"/>
    <w:rsid w:val="00A4606F"/>
    <w:rsid w:val="00A4675B"/>
    <w:rsid w:val="00A469F9"/>
    <w:rsid w:val="00A46E61"/>
    <w:rsid w:val="00A46E7C"/>
    <w:rsid w:val="00A46EE4"/>
    <w:rsid w:val="00A46FA8"/>
    <w:rsid w:val="00A4717C"/>
    <w:rsid w:val="00A47C84"/>
    <w:rsid w:val="00A5007B"/>
    <w:rsid w:val="00A500AF"/>
    <w:rsid w:val="00A50174"/>
    <w:rsid w:val="00A50741"/>
    <w:rsid w:val="00A50A0F"/>
    <w:rsid w:val="00A511FE"/>
    <w:rsid w:val="00A512F0"/>
    <w:rsid w:val="00A5139C"/>
    <w:rsid w:val="00A51D68"/>
    <w:rsid w:val="00A51E9C"/>
    <w:rsid w:val="00A52074"/>
    <w:rsid w:val="00A5264F"/>
    <w:rsid w:val="00A5293F"/>
    <w:rsid w:val="00A5298E"/>
    <w:rsid w:val="00A52B4C"/>
    <w:rsid w:val="00A52C83"/>
    <w:rsid w:val="00A52E03"/>
    <w:rsid w:val="00A53B79"/>
    <w:rsid w:val="00A54857"/>
    <w:rsid w:val="00A54FE3"/>
    <w:rsid w:val="00A5521D"/>
    <w:rsid w:val="00A55236"/>
    <w:rsid w:val="00A55351"/>
    <w:rsid w:val="00A555EE"/>
    <w:rsid w:val="00A5579A"/>
    <w:rsid w:val="00A558A6"/>
    <w:rsid w:val="00A55B91"/>
    <w:rsid w:val="00A55F1C"/>
    <w:rsid w:val="00A5633C"/>
    <w:rsid w:val="00A56380"/>
    <w:rsid w:val="00A568E5"/>
    <w:rsid w:val="00A56E5E"/>
    <w:rsid w:val="00A56EE0"/>
    <w:rsid w:val="00A56F8B"/>
    <w:rsid w:val="00A574D1"/>
    <w:rsid w:val="00A57677"/>
    <w:rsid w:val="00A57681"/>
    <w:rsid w:val="00A57B67"/>
    <w:rsid w:val="00A57D35"/>
    <w:rsid w:val="00A60150"/>
    <w:rsid w:val="00A6047C"/>
    <w:rsid w:val="00A6091F"/>
    <w:rsid w:val="00A60AF2"/>
    <w:rsid w:val="00A60C28"/>
    <w:rsid w:val="00A60D2D"/>
    <w:rsid w:val="00A6162D"/>
    <w:rsid w:val="00A618F8"/>
    <w:rsid w:val="00A619A9"/>
    <w:rsid w:val="00A61B4A"/>
    <w:rsid w:val="00A61FED"/>
    <w:rsid w:val="00A620DB"/>
    <w:rsid w:val="00A620E0"/>
    <w:rsid w:val="00A6227C"/>
    <w:rsid w:val="00A62518"/>
    <w:rsid w:val="00A62698"/>
    <w:rsid w:val="00A62826"/>
    <w:rsid w:val="00A62AD4"/>
    <w:rsid w:val="00A62B68"/>
    <w:rsid w:val="00A62BF8"/>
    <w:rsid w:val="00A62C1D"/>
    <w:rsid w:val="00A63082"/>
    <w:rsid w:val="00A6366E"/>
    <w:rsid w:val="00A63788"/>
    <w:rsid w:val="00A6396E"/>
    <w:rsid w:val="00A639A0"/>
    <w:rsid w:val="00A63B58"/>
    <w:rsid w:val="00A63B77"/>
    <w:rsid w:val="00A63F1E"/>
    <w:rsid w:val="00A64035"/>
    <w:rsid w:val="00A642E2"/>
    <w:rsid w:val="00A643B1"/>
    <w:rsid w:val="00A64635"/>
    <w:rsid w:val="00A64833"/>
    <w:rsid w:val="00A648D3"/>
    <w:rsid w:val="00A64BE4"/>
    <w:rsid w:val="00A64FE0"/>
    <w:rsid w:val="00A65787"/>
    <w:rsid w:val="00A65A18"/>
    <w:rsid w:val="00A6622E"/>
    <w:rsid w:val="00A66CBD"/>
    <w:rsid w:val="00A66F21"/>
    <w:rsid w:val="00A67568"/>
    <w:rsid w:val="00A67C4C"/>
    <w:rsid w:val="00A67F83"/>
    <w:rsid w:val="00A70666"/>
    <w:rsid w:val="00A7069C"/>
    <w:rsid w:val="00A70B87"/>
    <w:rsid w:val="00A70B9D"/>
    <w:rsid w:val="00A713BB"/>
    <w:rsid w:val="00A715CA"/>
    <w:rsid w:val="00A72C47"/>
    <w:rsid w:val="00A72DAD"/>
    <w:rsid w:val="00A7370E"/>
    <w:rsid w:val="00A74607"/>
    <w:rsid w:val="00A748A4"/>
    <w:rsid w:val="00A74CDC"/>
    <w:rsid w:val="00A74FF1"/>
    <w:rsid w:val="00A75155"/>
    <w:rsid w:val="00A751CE"/>
    <w:rsid w:val="00A75257"/>
    <w:rsid w:val="00A75512"/>
    <w:rsid w:val="00A75839"/>
    <w:rsid w:val="00A7591B"/>
    <w:rsid w:val="00A75933"/>
    <w:rsid w:val="00A759C8"/>
    <w:rsid w:val="00A76000"/>
    <w:rsid w:val="00A760E3"/>
    <w:rsid w:val="00A76787"/>
    <w:rsid w:val="00A7684D"/>
    <w:rsid w:val="00A768B5"/>
    <w:rsid w:val="00A76C5A"/>
    <w:rsid w:val="00A76D09"/>
    <w:rsid w:val="00A76D6E"/>
    <w:rsid w:val="00A76E97"/>
    <w:rsid w:val="00A76F56"/>
    <w:rsid w:val="00A77163"/>
    <w:rsid w:val="00A77209"/>
    <w:rsid w:val="00A7749E"/>
    <w:rsid w:val="00A7772E"/>
    <w:rsid w:val="00A779AC"/>
    <w:rsid w:val="00A77A53"/>
    <w:rsid w:val="00A77B1C"/>
    <w:rsid w:val="00A77B24"/>
    <w:rsid w:val="00A77B72"/>
    <w:rsid w:val="00A77C57"/>
    <w:rsid w:val="00A80028"/>
    <w:rsid w:val="00A8042D"/>
    <w:rsid w:val="00A807E6"/>
    <w:rsid w:val="00A80EF3"/>
    <w:rsid w:val="00A81037"/>
    <w:rsid w:val="00A815C3"/>
    <w:rsid w:val="00A819A4"/>
    <w:rsid w:val="00A81A65"/>
    <w:rsid w:val="00A81B8C"/>
    <w:rsid w:val="00A81F2A"/>
    <w:rsid w:val="00A82468"/>
    <w:rsid w:val="00A824FE"/>
    <w:rsid w:val="00A825D2"/>
    <w:rsid w:val="00A8269A"/>
    <w:rsid w:val="00A8269F"/>
    <w:rsid w:val="00A826D3"/>
    <w:rsid w:val="00A826E7"/>
    <w:rsid w:val="00A82D54"/>
    <w:rsid w:val="00A83064"/>
    <w:rsid w:val="00A83440"/>
    <w:rsid w:val="00A83478"/>
    <w:rsid w:val="00A836DD"/>
    <w:rsid w:val="00A83730"/>
    <w:rsid w:val="00A83732"/>
    <w:rsid w:val="00A838FD"/>
    <w:rsid w:val="00A83C89"/>
    <w:rsid w:val="00A83E9B"/>
    <w:rsid w:val="00A83F1B"/>
    <w:rsid w:val="00A84053"/>
    <w:rsid w:val="00A840AA"/>
    <w:rsid w:val="00A842C5"/>
    <w:rsid w:val="00A84344"/>
    <w:rsid w:val="00A844E3"/>
    <w:rsid w:val="00A846FC"/>
    <w:rsid w:val="00A84738"/>
    <w:rsid w:val="00A8479C"/>
    <w:rsid w:val="00A84915"/>
    <w:rsid w:val="00A8498B"/>
    <w:rsid w:val="00A849EE"/>
    <w:rsid w:val="00A850FD"/>
    <w:rsid w:val="00A851F4"/>
    <w:rsid w:val="00A85824"/>
    <w:rsid w:val="00A85B4E"/>
    <w:rsid w:val="00A85DD5"/>
    <w:rsid w:val="00A8619E"/>
    <w:rsid w:val="00A86662"/>
    <w:rsid w:val="00A86806"/>
    <w:rsid w:val="00A868CB"/>
    <w:rsid w:val="00A869A1"/>
    <w:rsid w:val="00A86B3F"/>
    <w:rsid w:val="00A86FB3"/>
    <w:rsid w:val="00A87377"/>
    <w:rsid w:val="00A874C0"/>
    <w:rsid w:val="00A8757F"/>
    <w:rsid w:val="00A8787F"/>
    <w:rsid w:val="00A87AF9"/>
    <w:rsid w:val="00A87C6D"/>
    <w:rsid w:val="00A87D9F"/>
    <w:rsid w:val="00A87EF0"/>
    <w:rsid w:val="00A903BE"/>
    <w:rsid w:val="00A906AE"/>
    <w:rsid w:val="00A9077E"/>
    <w:rsid w:val="00A90B8D"/>
    <w:rsid w:val="00A90C0E"/>
    <w:rsid w:val="00A90C53"/>
    <w:rsid w:val="00A90DFD"/>
    <w:rsid w:val="00A90F80"/>
    <w:rsid w:val="00A9153D"/>
    <w:rsid w:val="00A91890"/>
    <w:rsid w:val="00A91A9B"/>
    <w:rsid w:val="00A91B28"/>
    <w:rsid w:val="00A91F55"/>
    <w:rsid w:val="00A91F7F"/>
    <w:rsid w:val="00A9210C"/>
    <w:rsid w:val="00A923D0"/>
    <w:rsid w:val="00A92689"/>
    <w:rsid w:val="00A92C3D"/>
    <w:rsid w:val="00A92E31"/>
    <w:rsid w:val="00A932A8"/>
    <w:rsid w:val="00A93548"/>
    <w:rsid w:val="00A93C6C"/>
    <w:rsid w:val="00A93EC8"/>
    <w:rsid w:val="00A94306"/>
    <w:rsid w:val="00A9471B"/>
    <w:rsid w:val="00A94754"/>
    <w:rsid w:val="00A94833"/>
    <w:rsid w:val="00A94920"/>
    <w:rsid w:val="00A94A63"/>
    <w:rsid w:val="00A94D70"/>
    <w:rsid w:val="00A94EA6"/>
    <w:rsid w:val="00A94FD4"/>
    <w:rsid w:val="00A95070"/>
    <w:rsid w:val="00A9566B"/>
    <w:rsid w:val="00A95701"/>
    <w:rsid w:val="00A95757"/>
    <w:rsid w:val="00A95868"/>
    <w:rsid w:val="00A95FDA"/>
    <w:rsid w:val="00A960DF"/>
    <w:rsid w:val="00A9656E"/>
    <w:rsid w:val="00A965DA"/>
    <w:rsid w:val="00A9674B"/>
    <w:rsid w:val="00A96A03"/>
    <w:rsid w:val="00A96E5D"/>
    <w:rsid w:val="00A96F78"/>
    <w:rsid w:val="00A971BF"/>
    <w:rsid w:val="00A9738D"/>
    <w:rsid w:val="00A973DD"/>
    <w:rsid w:val="00A975D3"/>
    <w:rsid w:val="00A97748"/>
    <w:rsid w:val="00A9982A"/>
    <w:rsid w:val="00AA0143"/>
    <w:rsid w:val="00AA0368"/>
    <w:rsid w:val="00AA0494"/>
    <w:rsid w:val="00AA04C0"/>
    <w:rsid w:val="00AA06D9"/>
    <w:rsid w:val="00AA06E7"/>
    <w:rsid w:val="00AA0B62"/>
    <w:rsid w:val="00AA0BC1"/>
    <w:rsid w:val="00AA0F98"/>
    <w:rsid w:val="00AA10F1"/>
    <w:rsid w:val="00AA11F6"/>
    <w:rsid w:val="00AA1A17"/>
    <w:rsid w:val="00AA215B"/>
    <w:rsid w:val="00AA222B"/>
    <w:rsid w:val="00AA22B8"/>
    <w:rsid w:val="00AA35E0"/>
    <w:rsid w:val="00AA3F0C"/>
    <w:rsid w:val="00AA46FC"/>
    <w:rsid w:val="00AA4962"/>
    <w:rsid w:val="00AA4ACC"/>
    <w:rsid w:val="00AA4C95"/>
    <w:rsid w:val="00AA4D5C"/>
    <w:rsid w:val="00AA4D99"/>
    <w:rsid w:val="00AA4DAF"/>
    <w:rsid w:val="00AA5109"/>
    <w:rsid w:val="00AA5911"/>
    <w:rsid w:val="00AA5C04"/>
    <w:rsid w:val="00AA5CD0"/>
    <w:rsid w:val="00AA62AE"/>
    <w:rsid w:val="00AA65F8"/>
    <w:rsid w:val="00AA6638"/>
    <w:rsid w:val="00AA68B5"/>
    <w:rsid w:val="00AA6ABF"/>
    <w:rsid w:val="00AA6C3C"/>
    <w:rsid w:val="00AA73E7"/>
    <w:rsid w:val="00AA7723"/>
    <w:rsid w:val="00AA7DA9"/>
    <w:rsid w:val="00AB027B"/>
    <w:rsid w:val="00AB0438"/>
    <w:rsid w:val="00AB05BE"/>
    <w:rsid w:val="00AB0660"/>
    <w:rsid w:val="00AB0D36"/>
    <w:rsid w:val="00AB12A0"/>
    <w:rsid w:val="00AB1306"/>
    <w:rsid w:val="00AB142D"/>
    <w:rsid w:val="00AB1A5E"/>
    <w:rsid w:val="00AB1CC8"/>
    <w:rsid w:val="00AB1E14"/>
    <w:rsid w:val="00AB2309"/>
    <w:rsid w:val="00AB230C"/>
    <w:rsid w:val="00AB23E4"/>
    <w:rsid w:val="00AB2C24"/>
    <w:rsid w:val="00AB2CCF"/>
    <w:rsid w:val="00AB2F50"/>
    <w:rsid w:val="00AB2F75"/>
    <w:rsid w:val="00AB303B"/>
    <w:rsid w:val="00AB3B57"/>
    <w:rsid w:val="00AB3BD4"/>
    <w:rsid w:val="00AB3EB3"/>
    <w:rsid w:val="00AB4157"/>
    <w:rsid w:val="00AB4553"/>
    <w:rsid w:val="00AB4A0E"/>
    <w:rsid w:val="00AB4B36"/>
    <w:rsid w:val="00AB5106"/>
    <w:rsid w:val="00AB5639"/>
    <w:rsid w:val="00AB5FDF"/>
    <w:rsid w:val="00AB6248"/>
    <w:rsid w:val="00AB64D9"/>
    <w:rsid w:val="00AB65B2"/>
    <w:rsid w:val="00AB6A2D"/>
    <w:rsid w:val="00AB6FAD"/>
    <w:rsid w:val="00AB729E"/>
    <w:rsid w:val="00AB79ED"/>
    <w:rsid w:val="00AB7DFD"/>
    <w:rsid w:val="00AB7EBE"/>
    <w:rsid w:val="00AC01E8"/>
    <w:rsid w:val="00AC035C"/>
    <w:rsid w:val="00AC09DA"/>
    <w:rsid w:val="00AC1557"/>
    <w:rsid w:val="00AC1C58"/>
    <w:rsid w:val="00AC1CA6"/>
    <w:rsid w:val="00AC1E07"/>
    <w:rsid w:val="00AC2879"/>
    <w:rsid w:val="00AC2A3A"/>
    <w:rsid w:val="00AC2B5A"/>
    <w:rsid w:val="00AC2BEE"/>
    <w:rsid w:val="00AC2D59"/>
    <w:rsid w:val="00AC2FE7"/>
    <w:rsid w:val="00AC31A6"/>
    <w:rsid w:val="00AC32CC"/>
    <w:rsid w:val="00AC3C5B"/>
    <w:rsid w:val="00AC3E9B"/>
    <w:rsid w:val="00AC4845"/>
    <w:rsid w:val="00AC4862"/>
    <w:rsid w:val="00AC4B71"/>
    <w:rsid w:val="00AC507A"/>
    <w:rsid w:val="00AC51FC"/>
    <w:rsid w:val="00AC5448"/>
    <w:rsid w:val="00AC5979"/>
    <w:rsid w:val="00AC5CCA"/>
    <w:rsid w:val="00AC5D73"/>
    <w:rsid w:val="00AC60B0"/>
    <w:rsid w:val="00AC647D"/>
    <w:rsid w:val="00AC66C0"/>
    <w:rsid w:val="00AC69DE"/>
    <w:rsid w:val="00AC6C51"/>
    <w:rsid w:val="00AC75DB"/>
    <w:rsid w:val="00AC760C"/>
    <w:rsid w:val="00AC7A85"/>
    <w:rsid w:val="00AC7C44"/>
    <w:rsid w:val="00AC7D88"/>
    <w:rsid w:val="00AC7DA4"/>
    <w:rsid w:val="00AD04C4"/>
    <w:rsid w:val="00AD0575"/>
    <w:rsid w:val="00AD07E6"/>
    <w:rsid w:val="00AD08D3"/>
    <w:rsid w:val="00AD0CAC"/>
    <w:rsid w:val="00AD0E8C"/>
    <w:rsid w:val="00AD0FDE"/>
    <w:rsid w:val="00AD1225"/>
    <w:rsid w:val="00AD14DE"/>
    <w:rsid w:val="00AD171A"/>
    <w:rsid w:val="00AD1A38"/>
    <w:rsid w:val="00AD1AB1"/>
    <w:rsid w:val="00AD2028"/>
    <w:rsid w:val="00AD24D9"/>
    <w:rsid w:val="00AD29F1"/>
    <w:rsid w:val="00AD325E"/>
    <w:rsid w:val="00AD353A"/>
    <w:rsid w:val="00AD3675"/>
    <w:rsid w:val="00AD3719"/>
    <w:rsid w:val="00AD382F"/>
    <w:rsid w:val="00AD3B00"/>
    <w:rsid w:val="00AD4095"/>
    <w:rsid w:val="00AD4530"/>
    <w:rsid w:val="00AD458C"/>
    <w:rsid w:val="00AD45E2"/>
    <w:rsid w:val="00AD489E"/>
    <w:rsid w:val="00AD48B7"/>
    <w:rsid w:val="00AD4B72"/>
    <w:rsid w:val="00AD4FA6"/>
    <w:rsid w:val="00AD4FC7"/>
    <w:rsid w:val="00AD5140"/>
    <w:rsid w:val="00AD579C"/>
    <w:rsid w:val="00AD590B"/>
    <w:rsid w:val="00AD5D95"/>
    <w:rsid w:val="00AD5EC5"/>
    <w:rsid w:val="00AD603F"/>
    <w:rsid w:val="00AD7053"/>
    <w:rsid w:val="00AD72AA"/>
    <w:rsid w:val="00AD7568"/>
    <w:rsid w:val="00AD7683"/>
    <w:rsid w:val="00AD778F"/>
    <w:rsid w:val="00AD7C6A"/>
    <w:rsid w:val="00AD7F23"/>
    <w:rsid w:val="00AD7FFA"/>
    <w:rsid w:val="00AE009C"/>
    <w:rsid w:val="00AE035A"/>
    <w:rsid w:val="00AE0C54"/>
    <w:rsid w:val="00AE0E1C"/>
    <w:rsid w:val="00AE11D3"/>
    <w:rsid w:val="00AE1213"/>
    <w:rsid w:val="00AE1448"/>
    <w:rsid w:val="00AE14B5"/>
    <w:rsid w:val="00AE1A69"/>
    <w:rsid w:val="00AE1DA4"/>
    <w:rsid w:val="00AE20E6"/>
    <w:rsid w:val="00AE20E8"/>
    <w:rsid w:val="00AE2362"/>
    <w:rsid w:val="00AE265A"/>
    <w:rsid w:val="00AE2D7D"/>
    <w:rsid w:val="00AE2FA6"/>
    <w:rsid w:val="00AE3386"/>
    <w:rsid w:val="00AE39AC"/>
    <w:rsid w:val="00AE3ABC"/>
    <w:rsid w:val="00AE3E65"/>
    <w:rsid w:val="00AE41D8"/>
    <w:rsid w:val="00AE4AE8"/>
    <w:rsid w:val="00AE4EC6"/>
    <w:rsid w:val="00AE523C"/>
    <w:rsid w:val="00AE52F7"/>
    <w:rsid w:val="00AE55A5"/>
    <w:rsid w:val="00AE56F1"/>
    <w:rsid w:val="00AE5734"/>
    <w:rsid w:val="00AE5D82"/>
    <w:rsid w:val="00AE649A"/>
    <w:rsid w:val="00AE6550"/>
    <w:rsid w:val="00AE696F"/>
    <w:rsid w:val="00AE6DAE"/>
    <w:rsid w:val="00AE6E4C"/>
    <w:rsid w:val="00AE6F68"/>
    <w:rsid w:val="00AE6F77"/>
    <w:rsid w:val="00AE7008"/>
    <w:rsid w:val="00AE730B"/>
    <w:rsid w:val="00AE779F"/>
    <w:rsid w:val="00AE788C"/>
    <w:rsid w:val="00AE7A18"/>
    <w:rsid w:val="00AE7A20"/>
    <w:rsid w:val="00AE7B3C"/>
    <w:rsid w:val="00AF0FDC"/>
    <w:rsid w:val="00AF141E"/>
    <w:rsid w:val="00AF1C5E"/>
    <w:rsid w:val="00AF1D7B"/>
    <w:rsid w:val="00AF20D8"/>
    <w:rsid w:val="00AF2439"/>
    <w:rsid w:val="00AF260D"/>
    <w:rsid w:val="00AF2707"/>
    <w:rsid w:val="00AF2834"/>
    <w:rsid w:val="00AF2D55"/>
    <w:rsid w:val="00AF3014"/>
    <w:rsid w:val="00AF3130"/>
    <w:rsid w:val="00AF33AD"/>
    <w:rsid w:val="00AF369C"/>
    <w:rsid w:val="00AF40A8"/>
    <w:rsid w:val="00AF40E0"/>
    <w:rsid w:val="00AF42AE"/>
    <w:rsid w:val="00AF49D5"/>
    <w:rsid w:val="00AF50C2"/>
    <w:rsid w:val="00AF551B"/>
    <w:rsid w:val="00AF565B"/>
    <w:rsid w:val="00AF5666"/>
    <w:rsid w:val="00AF5873"/>
    <w:rsid w:val="00AF5C26"/>
    <w:rsid w:val="00AF5FCE"/>
    <w:rsid w:val="00AF61D3"/>
    <w:rsid w:val="00AF64F2"/>
    <w:rsid w:val="00AF6B55"/>
    <w:rsid w:val="00AF6C45"/>
    <w:rsid w:val="00AF6D94"/>
    <w:rsid w:val="00AF6E2F"/>
    <w:rsid w:val="00AF6EC0"/>
    <w:rsid w:val="00AF6F12"/>
    <w:rsid w:val="00AF73CE"/>
    <w:rsid w:val="00AF74C7"/>
    <w:rsid w:val="00AF74E9"/>
    <w:rsid w:val="00AF7837"/>
    <w:rsid w:val="00AF791F"/>
    <w:rsid w:val="00AF7B2B"/>
    <w:rsid w:val="00AF7B7E"/>
    <w:rsid w:val="00B00260"/>
    <w:rsid w:val="00B003A2"/>
    <w:rsid w:val="00B004EF"/>
    <w:rsid w:val="00B007CA"/>
    <w:rsid w:val="00B008CC"/>
    <w:rsid w:val="00B0098F"/>
    <w:rsid w:val="00B00AFA"/>
    <w:rsid w:val="00B00E67"/>
    <w:rsid w:val="00B00F71"/>
    <w:rsid w:val="00B010B5"/>
    <w:rsid w:val="00B01161"/>
    <w:rsid w:val="00B0118E"/>
    <w:rsid w:val="00B01AF4"/>
    <w:rsid w:val="00B01F22"/>
    <w:rsid w:val="00B01FFD"/>
    <w:rsid w:val="00B02073"/>
    <w:rsid w:val="00B02273"/>
    <w:rsid w:val="00B02391"/>
    <w:rsid w:val="00B02519"/>
    <w:rsid w:val="00B02B23"/>
    <w:rsid w:val="00B02E00"/>
    <w:rsid w:val="00B032C3"/>
    <w:rsid w:val="00B03807"/>
    <w:rsid w:val="00B03CF5"/>
    <w:rsid w:val="00B04000"/>
    <w:rsid w:val="00B044B6"/>
    <w:rsid w:val="00B04669"/>
    <w:rsid w:val="00B046D3"/>
    <w:rsid w:val="00B04ACC"/>
    <w:rsid w:val="00B05011"/>
    <w:rsid w:val="00B050D6"/>
    <w:rsid w:val="00B051B9"/>
    <w:rsid w:val="00B051FB"/>
    <w:rsid w:val="00B05264"/>
    <w:rsid w:val="00B0533E"/>
    <w:rsid w:val="00B05C0B"/>
    <w:rsid w:val="00B06408"/>
    <w:rsid w:val="00B0655C"/>
    <w:rsid w:val="00B06671"/>
    <w:rsid w:val="00B0745F"/>
    <w:rsid w:val="00B07688"/>
    <w:rsid w:val="00B077AA"/>
    <w:rsid w:val="00B07C62"/>
    <w:rsid w:val="00B1011A"/>
    <w:rsid w:val="00B10343"/>
    <w:rsid w:val="00B1083B"/>
    <w:rsid w:val="00B10BB8"/>
    <w:rsid w:val="00B1115D"/>
    <w:rsid w:val="00B111FC"/>
    <w:rsid w:val="00B114A7"/>
    <w:rsid w:val="00B11652"/>
    <w:rsid w:val="00B11BC3"/>
    <w:rsid w:val="00B11D13"/>
    <w:rsid w:val="00B120E0"/>
    <w:rsid w:val="00B121CA"/>
    <w:rsid w:val="00B127B4"/>
    <w:rsid w:val="00B12A37"/>
    <w:rsid w:val="00B12B58"/>
    <w:rsid w:val="00B12B6A"/>
    <w:rsid w:val="00B12BE9"/>
    <w:rsid w:val="00B130C2"/>
    <w:rsid w:val="00B13327"/>
    <w:rsid w:val="00B13585"/>
    <w:rsid w:val="00B1369D"/>
    <w:rsid w:val="00B13822"/>
    <w:rsid w:val="00B139C1"/>
    <w:rsid w:val="00B13FE6"/>
    <w:rsid w:val="00B1476F"/>
    <w:rsid w:val="00B14E46"/>
    <w:rsid w:val="00B14F83"/>
    <w:rsid w:val="00B151EB"/>
    <w:rsid w:val="00B157A6"/>
    <w:rsid w:val="00B15BC8"/>
    <w:rsid w:val="00B15CDE"/>
    <w:rsid w:val="00B15DC1"/>
    <w:rsid w:val="00B16145"/>
    <w:rsid w:val="00B16552"/>
    <w:rsid w:val="00B168CE"/>
    <w:rsid w:val="00B16BC9"/>
    <w:rsid w:val="00B170CF"/>
    <w:rsid w:val="00B171C2"/>
    <w:rsid w:val="00B178C4"/>
    <w:rsid w:val="00B17C9A"/>
    <w:rsid w:val="00B2015F"/>
    <w:rsid w:val="00B203F3"/>
    <w:rsid w:val="00B20685"/>
    <w:rsid w:val="00B2077A"/>
    <w:rsid w:val="00B20D80"/>
    <w:rsid w:val="00B216EA"/>
    <w:rsid w:val="00B21AE6"/>
    <w:rsid w:val="00B21E8A"/>
    <w:rsid w:val="00B21E8B"/>
    <w:rsid w:val="00B221CC"/>
    <w:rsid w:val="00B22681"/>
    <w:rsid w:val="00B22775"/>
    <w:rsid w:val="00B22AC6"/>
    <w:rsid w:val="00B22CD6"/>
    <w:rsid w:val="00B22D2E"/>
    <w:rsid w:val="00B2302D"/>
    <w:rsid w:val="00B23402"/>
    <w:rsid w:val="00B236BE"/>
    <w:rsid w:val="00B2398F"/>
    <w:rsid w:val="00B239CD"/>
    <w:rsid w:val="00B24149"/>
    <w:rsid w:val="00B24568"/>
    <w:rsid w:val="00B245E3"/>
    <w:rsid w:val="00B24723"/>
    <w:rsid w:val="00B2487E"/>
    <w:rsid w:val="00B24ABB"/>
    <w:rsid w:val="00B24BA8"/>
    <w:rsid w:val="00B24E72"/>
    <w:rsid w:val="00B25173"/>
    <w:rsid w:val="00B25F17"/>
    <w:rsid w:val="00B2619E"/>
    <w:rsid w:val="00B2651D"/>
    <w:rsid w:val="00B26CDC"/>
    <w:rsid w:val="00B27337"/>
    <w:rsid w:val="00B273CF"/>
    <w:rsid w:val="00B276E9"/>
    <w:rsid w:val="00B2779E"/>
    <w:rsid w:val="00B27EBD"/>
    <w:rsid w:val="00B27ECD"/>
    <w:rsid w:val="00B3001A"/>
    <w:rsid w:val="00B301EC"/>
    <w:rsid w:val="00B3090F"/>
    <w:rsid w:val="00B30C99"/>
    <w:rsid w:val="00B31163"/>
    <w:rsid w:val="00B316C2"/>
    <w:rsid w:val="00B3171D"/>
    <w:rsid w:val="00B31751"/>
    <w:rsid w:val="00B31789"/>
    <w:rsid w:val="00B3180F"/>
    <w:rsid w:val="00B318E2"/>
    <w:rsid w:val="00B31E4A"/>
    <w:rsid w:val="00B31F12"/>
    <w:rsid w:val="00B323DE"/>
    <w:rsid w:val="00B32407"/>
    <w:rsid w:val="00B32952"/>
    <w:rsid w:val="00B32D16"/>
    <w:rsid w:val="00B32DE3"/>
    <w:rsid w:val="00B32E94"/>
    <w:rsid w:val="00B32FA4"/>
    <w:rsid w:val="00B333C2"/>
    <w:rsid w:val="00B3345C"/>
    <w:rsid w:val="00B33490"/>
    <w:rsid w:val="00B33531"/>
    <w:rsid w:val="00B33946"/>
    <w:rsid w:val="00B33D5F"/>
    <w:rsid w:val="00B33F09"/>
    <w:rsid w:val="00B34025"/>
    <w:rsid w:val="00B34089"/>
    <w:rsid w:val="00B347F7"/>
    <w:rsid w:val="00B34998"/>
    <w:rsid w:val="00B34CF6"/>
    <w:rsid w:val="00B34DBB"/>
    <w:rsid w:val="00B34E97"/>
    <w:rsid w:val="00B34FB5"/>
    <w:rsid w:val="00B3500E"/>
    <w:rsid w:val="00B35159"/>
    <w:rsid w:val="00B35388"/>
    <w:rsid w:val="00B35B13"/>
    <w:rsid w:val="00B35EB7"/>
    <w:rsid w:val="00B36006"/>
    <w:rsid w:val="00B3698C"/>
    <w:rsid w:val="00B369CF"/>
    <w:rsid w:val="00B36BEB"/>
    <w:rsid w:val="00B36BF2"/>
    <w:rsid w:val="00B36C86"/>
    <w:rsid w:val="00B36F8F"/>
    <w:rsid w:val="00B37198"/>
    <w:rsid w:val="00B371C1"/>
    <w:rsid w:val="00B37640"/>
    <w:rsid w:val="00B37CB4"/>
    <w:rsid w:val="00B400C9"/>
    <w:rsid w:val="00B4022D"/>
    <w:rsid w:val="00B40757"/>
    <w:rsid w:val="00B40F21"/>
    <w:rsid w:val="00B411EC"/>
    <w:rsid w:val="00B414F4"/>
    <w:rsid w:val="00B4152A"/>
    <w:rsid w:val="00B416D8"/>
    <w:rsid w:val="00B419A2"/>
    <w:rsid w:val="00B41C4B"/>
    <w:rsid w:val="00B41D1F"/>
    <w:rsid w:val="00B41DDC"/>
    <w:rsid w:val="00B41E66"/>
    <w:rsid w:val="00B41E98"/>
    <w:rsid w:val="00B41FFA"/>
    <w:rsid w:val="00B420A5"/>
    <w:rsid w:val="00B42747"/>
    <w:rsid w:val="00B42C9D"/>
    <w:rsid w:val="00B42FCA"/>
    <w:rsid w:val="00B43258"/>
    <w:rsid w:val="00B43736"/>
    <w:rsid w:val="00B43AA8"/>
    <w:rsid w:val="00B43EF4"/>
    <w:rsid w:val="00B44142"/>
    <w:rsid w:val="00B44AC5"/>
    <w:rsid w:val="00B44BD0"/>
    <w:rsid w:val="00B452B9"/>
    <w:rsid w:val="00B4556B"/>
    <w:rsid w:val="00B455CA"/>
    <w:rsid w:val="00B455DF"/>
    <w:rsid w:val="00B45651"/>
    <w:rsid w:val="00B457F9"/>
    <w:rsid w:val="00B4583A"/>
    <w:rsid w:val="00B45855"/>
    <w:rsid w:val="00B45BC6"/>
    <w:rsid w:val="00B460C7"/>
    <w:rsid w:val="00B463A0"/>
    <w:rsid w:val="00B46B1F"/>
    <w:rsid w:val="00B474C6"/>
    <w:rsid w:val="00B476BC"/>
    <w:rsid w:val="00B477B7"/>
    <w:rsid w:val="00B47BB5"/>
    <w:rsid w:val="00B47BBC"/>
    <w:rsid w:val="00B47F7C"/>
    <w:rsid w:val="00B50637"/>
    <w:rsid w:val="00B506FF"/>
    <w:rsid w:val="00B50D7D"/>
    <w:rsid w:val="00B50EE9"/>
    <w:rsid w:val="00B50FB6"/>
    <w:rsid w:val="00B5141C"/>
    <w:rsid w:val="00B51886"/>
    <w:rsid w:val="00B51A7E"/>
    <w:rsid w:val="00B51E81"/>
    <w:rsid w:val="00B51FB4"/>
    <w:rsid w:val="00B51FBC"/>
    <w:rsid w:val="00B522CB"/>
    <w:rsid w:val="00B52334"/>
    <w:rsid w:val="00B527D1"/>
    <w:rsid w:val="00B5296C"/>
    <w:rsid w:val="00B52AC9"/>
    <w:rsid w:val="00B53355"/>
    <w:rsid w:val="00B53547"/>
    <w:rsid w:val="00B538FF"/>
    <w:rsid w:val="00B53960"/>
    <w:rsid w:val="00B539A0"/>
    <w:rsid w:val="00B53A43"/>
    <w:rsid w:val="00B53A5B"/>
    <w:rsid w:val="00B53E99"/>
    <w:rsid w:val="00B53EBF"/>
    <w:rsid w:val="00B540D4"/>
    <w:rsid w:val="00B544CB"/>
    <w:rsid w:val="00B54947"/>
    <w:rsid w:val="00B54A56"/>
    <w:rsid w:val="00B54C16"/>
    <w:rsid w:val="00B5515B"/>
    <w:rsid w:val="00B55286"/>
    <w:rsid w:val="00B55675"/>
    <w:rsid w:val="00B556EC"/>
    <w:rsid w:val="00B55837"/>
    <w:rsid w:val="00B55BAE"/>
    <w:rsid w:val="00B55DAC"/>
    <w:rsid w:val="00B55F73"/>
    <w:rsid w:val="00B56345"/>
    <w:rsid w:val="00B563C7"/>
    <w:rsid w:val="00B565A1"/>
    <w:rsid w:val="00B569C8"/>
    <w:rsid w:val="00B56E71"/>
    <w:rsid w:val="00B56ECC"/>
    <w:rsid w:val="00B570C3"/>
    <w:rsid w:val="00B5721D"/>
    <w:rsid w:val="00B57532"/>
    <w:rsid w:val="00B57914"/>
    <w:rsid w:val="00B5794C"/>
    <w:rsid w:val="00B57EA0"/>
    <w:rsid w:val="00B601E1"/>
    <w:rsid w:val="00B60634"/>
    <w:rsid w:val="00B60B94"/>
    <w:rsid w:val="00B60C57"/>
    <w:rsid w:val="00B60EBE"/>
    <w:rsid w:val="00B60F32"/>
    <w:rsid w:val="00B61152"/>
    <w:rsid w:val="00B6127A"/>
    <w:rsid w:val="00B613C2"/>
    <w:rsid w:val="00B61807"/>
    <w:rsid w:val="00B618A5"/>
    <w:rsid w:val="00B61CD4"/>
    <w:rsid w:val="00B61E03"/>
    <w:rsid w:val="00B61E9C"/>
    <w:rsid w:val="00B61F27"/>
    <w:rsid w:val="00B61FF1"/>
    <w:rsid w:val="00B62022"/>
    <w:rsid w:val="00B620BB"/>
    <w:rsid w:val="00B621FE"/>
    <w:rsid w:val="00B62AFD"/>
    <w:rsid w:val="00B62C6D"/>
    <w:rsid w:val="00B62EB8"/>
    <w:rsid w:val="00B63069"/>
    <w:rsid w:val="00B6350C"/>
    <w:rsid w:val="00B63D3B"/>
    <w:rsid w:val="00B63ED8"/>
    <w:rsid w:val="00B64132"/>
    <w:rsid w:val="00B64947"/>
    <w:rsid w:val="00B64DA4"/>
    <w:rsid w:val="00B64EA0"/>
    <w:rsid w:val="00B6507D"/>
    <w:rsid w:val="00B65242"/>
    <w:rsid w:val="00B65455"/>
    <w:rsid w:val="00B65D50"/>
    <w:rsid w:val="00B65E38"/>
    <w:rsid w:val="00B66407"/>
    <w:rsid w:val="00B667A0"/>
    <w:rsid w:val="00B66C9F"/>
    <w:rsid w:val="00B66E5F"/>
    <w:rsid w:val="00B67492"/>
    <w:rsid w:val="00B6751F"/>
    <w:rsid w:val="00B678B9"/>
    <w:rsid w:val="00B67AC1"/>
    <w:rsid w:val="00B705F2"/>
    <w:rsid w:val="00B707C6"/>
    <w:rsid w:val="00B70891"/>
    <w:rsid w:val="00B70BDC"/>
    <w:rsid w:val="00B70CBF"/>
    <w:rsid w:val="00B70FC3"/>
    <w:rsid w:val="00B71566"/>
    <w:rsid w:val="00B716FE"/>
    <w:rsid w:val="00B71B98"/>
    <w:rsid w:val="00B71F0F"/>
    <w:rsid w:val="00B7229B"/>
    <w:rsid w:val="00B724CD"/>
    <w:rsid w:val="00B727E8"/>
    <w:rsid w:val="00B73008"/>
    <w:rsid w:val="00B73B8C"/>
    <w:rsid w:val="00B73C34"/>
    <w:rsid w:val="00B73C65"/>
    <w:rsid w:val="00B73EA4"/>
    <w:rsid w:val="00B73F8F"/>
    <w:rsid w:val="00B74233"/>
    <w:rsid w:val="00B743CC"/>
    <w:rsid w:val="00B7488B"/>
    <w:rsid w:val="00B74966"/>
    <w:rsid w:val="00B74AD7"/>
    <w:rsid w:val="00B74CC6"/>
    <w:rsid w:val="00B74DFA"/>
    <w:rsid w:val="00B74F97"/>
    <w:rsid w:val="00B752E3"/>
    <w:rsid w:val="00B75693"/>
    <w:rsid w:val="00B75958"/>
    <w:rsid w:val="00B75D3D"/>
    <w:rsid w:val="00B760E2"/>
    <w:rsid w:val="00B764BB"/>
    <w:rsid w:val="00B7675B"/>
    <w:rsid w:val="00B76961"/>
    <w:rsid w:val="00B76C0F"/>
    <w:rsid w:val="00B76EE5"/>
    <w:rsid w:val="00B76FF2"/>
    <w:rsid w:val="00B76FF7"/>
    <w:rsid w:val="00B77517"/>
    <w:rsid w:val="00B77E95"/>
    <w:rsid w:val="00B77ED1"/>
    <w:rsid w:val="00B800C5"/>
    <w:rsid w:val="00B803C9"/>
    <w:rsid w:val="00B8044F"/>
    <w:rsid w:val="00B8046C"/>
    <w:rsid w:val="00B8074D"/>
    <w:rsid w:val="00B80C07"/>
    <w:rsid w:val="00B80FFD"/>
    <w:rsid w:val="00B8126E"/>
    <w:rsid w:val="00B812BA"/>
    <w:rsid w:val="00B81482"/>
    <w:rsid w:val="00B817F8"/>
    <w:rsid w:val="00B81CEB"/>
    <w:rsid w:val="00B81F31"/>
    <w:rsid w:val="00B82103"/>
    <w:rsid w:val="00B82289"/>
    <w:rsid w:val="00B827D2"/>
    <w:rsid w:val="00B82BAF"/>
    <w:rsid w:val="00B83087"/>
    <w:rsid w:val="00B830BC"/>
    <w:rsid w:val="00B83357"/>
    <w:rsid w:val="00B83390"/>
    <w:rsid w:val="00B83A1E"/>
    <w:rsid w:val="00B84446"/>
    <w:rsid w:val="00B845B0"/>
    <w:rsid w:val="00B850DA"/>
    <w:rsid w:val="00B85333"/>
    <w:rsid w:val="00B8583A"/>
    <w:rsid w:val="00B86296"/>
    <w:rsid w:val="00B867BD"/>
    <w:rsid w:val="00B86872"/>
    <w:rsid w:val="00B86955"/>
    <w:rsid w:val="00B86EC3"/>
    <w:rsid w:val="00B86EC9"/>
    <w:rsid w:val="00B87145"/>
    <w:rsid w:val="00B87336"/>
    <w:rsid w:val="00B874A5"/>
    <w:rsid w:val="00B87799"/>
    <w:rsid w:val="00B87B10"/>
    <w:rsid w:val="00B87B53"/>
    <w:rsid w:val="00B87B88"/>
    <w:rsid w:val="00B87C16"/>
    <w:rsid w:val="00B87C6E"/>
    <w:rsid w:val="00B87D4E"/>
    <w:rsid w:val="00B87D7A"/>
    <w:rsid w:val="00B87D96"/>
    <w:rsid w:val="00B903A9"/>
    <w:rsid w:val="00B90925"/>
    <w:rsid w:val="00B909A7"/>
    <w:rsid w:val="00B90B1F"/>
    <w:rsid w:val="00B90D28"/>
    <w:rsid w:val="00B90FE4"/>
    <w:rsid w:val="00B91178"/>
    <w:rsid w:val="00B91227"/>
    <w:rsid w:val="00B9140F"/>
    <w:rsid w:val="00B9153E"/>
    <w:rsid w:val="00B91592"/>
    <w:rsid w:val="00B9163B"/>
    <w:rsid w:val="00B919B8"/>
    <w:rsid w:val="00B91A47"/>
    <w:rsid w:val="00B91AFF"/>
    <w:rsid w:val="00B9224B"/>
    <w:rsid w:val="00B92302"/>
    <w:rsid w:val="00B9235D"/>
    <w:rsid w:val="00B9266C"/>
    <w:rsid w:val="00B92711"/>
    <w:rsid w:val="00B927CE"/>
    <w:rsid w:val="00B928B4"/>
    <w:rsid w:val="00B92C66"/>
    <w:rsid w:val="00B9307E"/>
    <w:rsid w:val="00B9357F"/>
    <w:rsid w:val="00B93AEE"/>
    <w:rsid w:val="00B93C0A"/>
    <w:rsid w:val="00B93CC1"/>
    <w:rsid w:val="00B93E81"/>
    <w:rsid w:val="00B94201"/>
    <w:rsid w:val="00B9464B"/>
    <w:rsid w:val="00B94CFA"/>
    <w:rsid w:val="00B95447"/>
    <w:rsid w:val="00B9574F"/>
    <w:rsid w:val="00B96324"/>
    <w:rsid w:val="00B965F0"/>
    <w:rsid w:val="00B9672D"/>
    <w:rsid w:val="00B968D7"/>
    <w:rsid w:val="00B968DE"/>
    <w:rsid w:val="00B96D1C"/>
    <w:rsid w:val="00B96E1D"/>
    <w:rsid w:val="00B96E2F"/>
    <w:rsid w:val="00B96ECD"/>
    <w:rsid w:val="00B97494"/>
    <w:rsid w:val="00B97583"/>
    <w:rsid w:val="00B97B41"/>
    <w:rsid w:val="00B97E3D"/>
    <w:rsid w:val="00B97F47"/>
    <w:rsid w:val="00BA0212"/>
    <w:rsid w:val="00BA02CA"/>
    <w:rsid w:val="00BA05BF"/>
    <w:rsid w:val="00BA0D67"/>
    <w:rsid w:val="00BA0F0C"/>
    <w:rsid w:val="00BA0F77"/>
    <w:rsid w:val="00BA1229"/>
    <w:rsid w:val="00BA1530"/>
    <w:rsid w:val="00BA184F"/>
    <w:rsid w:val="00BA1C6A"/>
    <w:rsid w:val="00BA1F81"/>
    <w:rsid w:val="00BA2055"/>
    <w:rsid w:val="00BA20DA"/>
    <w:rsid w:val="00BA20DD"/>
    <w:rsid w:val="00BA236B"/>
    <w:rsid w:val="00BA2418"/>
    <w:rsid w:val="00BA26F1"/>
    <w:rsid w:val="00BA2736"/>
    <w:rsid w:val="00BA2757"/>
    <w:rsid w:val="00BA2BD5"/>
    <w:rsid w:val="00BA2F18"/>
    <w:rsid w:val="00BA3179"/>
    <w:rsid w:val="00BA32BC"/>
    <w:rsid w:val="00BA3438"/>
    <w:rsid w:val="00BA34B2"/>
    <w:rsid w:val="00BA36DE"/>
    <w:rsid w:val="00BA3A4A"/>
    <w:rsid w:val="00BA3AA2"/>
    <w:rsid w:val="00BA409B"/>
    <w:rsid w:val="00BA431A"/>
    <w:rsid w:val="00BA46D1"/>
    <w:rsid w:val="00BA4A05"/>
    <w:rsid w:val="00BA4DE4"/>
    <w:rsid w:val="00BA5147"/>
    <w:rsid w:val="00BA598A"/>
    <w:rsid w:val="00BA5AC6"/>
    <w:rsid w:val="00BA6613"/>
    <w:rsid w:val="00BA7136"/>
    <w:rsid w:val="00BA7183"/>
    <w:rsid w:val="00BA7387"/>
    <w:rsid w:val="00BA7AA4"/>
    <w:rsid w:val="00BA7B7E"/>
    <w:rsid w:val="00BB0027"/>
    <w:rsid w:val="00BB009E"/>
    <w:rsid w:val="00BB013B"/>
    <w:rsid w:val="00BB01EB"/>
    <w:rsid w:val="00BB0262"/>
    <w:rsid w:val="00BB039B"/>
    <w:rsid w:val="00BB06AF"/>
    <w:rsid w:val="00BB07BE"/>
    <w:rsid w:val="00BB09EC"/>
    <w:rsid w:val="00BB0B24"/>
    <w:rsid w:val="00BB0C81"/>
    <w:rsid w:val="00BB0CC7"/>
    <w:rsid w:val="00BB0EF8"/>
    <w:rsid w:val="00BB1163"/>
    <w:rsid w:val="00BB126C"/>
    <w:rsid w:val="00BB147A"/>
    <w:rsid w:val="00BB18DB"/>
    <w:rsid w:val="00BB1909"/>
    <w:rsid w:val="00BB1D4D"/>
    <w:rsid w:val="00BB1FDF"/>
    <w:rsid w:val="00BB20C8"/>
    <w:rsid w:val="00BB2162"/>
    <w:rsid w:val="00BB258D"/>
    <w:rsid w:val="00BB2639"/>
    <w:rsid w:val="00BB2BD4"/>
    <w:rsid w:val="00BB2D8E"/>
    <w:rsid w:val="00BB2FDB"/>
    <w:rsid w:val="00BB325A"/>
    <w:rsid w:val="00BB32FA"/>
    <w:rsid w:val="00BB3671"/>
    <w:rsid w:val="00BB3D7B"/>
    <w:rsid w:val="00BB40C3"/>
    <w:rsid w:val="00BB46BF"/>
    <w:rsid w:val="00BB48E3"/>
    <w:rsid w:val="00BB4C23"/>
    <w:rsid w:val="00BB4D78"/>
    <w:rsid w:val="00BB4FA7"/>
    <w:rsid w:val="00BB4FEB"/>
    <w:rsid w:val="00BB580F"/>
    <w:rsid w:val="00BB5855"/>
    <w:rsid w:val="00BB5AEF"/>
    <w:rsid w:val="00BB5B20"/>
    <w:rsid w:val="00BB5D73"/>
    <w:rsid w:val="00BB6131"/>
    <w:rsid w:val="00BB618A"/>
    <w:rsid w:val="00BB61C9"/>
    <w:rsid w:val="00BB6605"/>
    <w:rsid w:val="00BB6F76"/>
    <w:rsid w:val="00BB712A"/>
    <w:rsid w:val="00BB7567"/>
    <w:rsid w:val="00BB75AD"/>
    <w:rsid w:val="00BB7B87"/>
    <w:rsid w:val="00BC022A"/>
    <w:rsid w:val="00BC0574"/>
    <w:rsid w:val="00BC068C"/>
    <w:rsid w:val="00BC07DC"/>
    <w:rsid w:val="00BC082B"/>
    <w:rsid w:val="00BC133F"/>
    <w:rsid w:val="00BC13B1"/>
    <w:rsid w:val="00BC1511"/>
    <w:rsid w:val="00BC178A"/>
    <w:rsid w:val="00BC1828"/>
    <w:rsid w:val="00BC1B2D"/>
    <w:rsid w:val="00BC1C66"/>
    <w:rsid w:val="00BC1CEB"/>
    <w:rsid w:val="00BC2725"/>
    <w:rsid w:val="00BC2EAF"/>
    <w:rsid w:val="00BC2EDA"/>
    <w:rsid w:val="00BC30AF"/>
    <w:rsid w:val="00BC35B6"/>
    <w:rsid w:val="00BC3713"/>
    <w:rsid w:val="00BC378A"/>
    <w:rsid w:val="00BC3E50"/>
    <w:rsid w:val="00BC3EE8"/>
    <w:rsid w:val="00BC42E7"/>
    <w:rsid w:val="00BC45FC"/>
    <w:rsid w:val="00BC4885"/>
    <w:rsid w:val="00BC4AAC"/>
    <w:rsid w:val="00BC4AD5"/>
    <w:rsid w:val="00BC4D9A"/>
    <w:rsid w:val="00BC4E7D"/>
    <w:rsid w:val="00BC5098"/>
    <w:rsid w:val="00BC526C"/>
    <w:rsid w:val="00BC5439"/>
    <w:rsid w:val="00BC553A"/>
    <w:rsid w:val="00BC55B1"/>
    <w:rsid w:val="00BC5718"/>
    <w:rsid w:val="00BC5C14"/>
    <w:rsid w:val="00BC5F4C"/>
    <w:rsid w:val="00BC5F9B"/>
    <w:rsid w:val="00BC5FD3"/>
    <w:rsid w:val="00BC6086"/>
    <w:rsid w:val="00BC6087"/>
    <w:rsid w:val="00BC63C1"/>
    <w:rsid w:val="00BC6953"/>
    <w:rsid w:val="00BC6A0A"/>
    <w:rsid w:val="00BC6DE1"/>
    <w:rsid w:val="00BC71E1"/>
    <w:rsid w:val="00BC7292"/>
    <w:rsid w:val="00BC74C5"/>
    <w:rsid w:val="00BC7B77"/>
    <w:rsid w:val="00BD0126"/>
    <w:rsid w:val="00BD042A"/>
    <w:rsid w:val="00BD054C"/>
    <w:rsid w:val="00BD0A3D"/>
    <w:rsid w:val="00BD0B83"/>
    <w:rsid w:val="00BD0CCC"/>
    <w:rsid w:val="00BD0EED"/>
    <w:rsid w:val="00BD0F5E"/>
    <w:rsid w:val="00BD0FFE"/>
    <w:rsid w:val="00BD1033"/>
    <w:rsid w:val="00BD105F"/>
    <w:rsid w:val="00BD11E7"/>
    <w:rsid w:val="00BD15A4"/>
    <w:rsid w:val="00BD1AB1"/>
    <w:rsid w:val="00BD1DA6"/>
    <w:rsid w:val="00BD1FBB"/>
    <w:rsid w:val="00BD205E"/>
    <w:rsid w:val="00BD2509"/>
    <w:rsid w:val="00BD27B3"/>
    <w:rsid w:val="00BD27E8"/>
    <w:rsid w:val="00BD2A51"/>
    <w:rsid w:val="00BD2DA0"/>
    <w:rsid w:val="00BD2E1B"/>
    <w:rsid w:val="00BD2E22"/>
    <w:rsid w:val="00BD320D"/>
    <w:rsid w:val="00BD328D"/>
    <w:rsid w:val="00BD3422"/>
    <w:rsid w:val="00BD3499"/>
    <w:rsid w:val="00BD34A8"/>
    <w:rsid w:val="00BD36E7"/>
    <w:rsid w:val="00BD3D7B"/>
    <w:rsid w:val="00BD4227"/>
    <w:rsid w:val="00BD43CA"/>
    <w:rsid w:val="00BD461F"/>
    <w:rsid w:val="00BD4B75"/>
    <w:rsid w:val="00BD4BC6"/>
    <w:rsid w:val="00BD4C09"/>
    <w:rsid w:val="00BD4CFC"/>
    <w:rsid w:val="00BD4D55"/>
    <w:rsid w:val="00BD4DAF"/>
    <w:rsid w:val="00BD52C6"/>
    <w:rsid w:val="00BD567B"/>
    <w:rsid w:val="00BD572F"/>
    <w:rsid w:val="00BD575F"/>
    <w:rsid w:val="00BD57D2"/>
    <w:rsid w:val="00BD5CF3"/>
    <w:rsid w:val="00BD5DEE"/>
    <w:rsid w:val="00BD6318"/>
    <w:rsid w:val="00BD63B1"/>
    <w:rsid w:val="00BD64B7"/>
    <w:rsid w:val="00BD64D5"/>
    <w:rsid w:val="00BD654A"/>
    <w:rsid w:val="00BD6775"/>
    <w:rsid w:val="00BD6F54"/>
    <w:rsid w:val="00BD70B6"/>
    <w:rsid w:val="00BD7187"/>
    <w:rsid w:val="00BD72AC"/>
    <w:rsid w:val="00BD749A"/>
    <w:rsid w:val="00BD7790"/>
    <w:rsid w:val="00BD7A44"/>
    <w:rsid w:val="00BD7E08"/>
    <w:rsid w:val="00BD7F10"/>
    <w:rsid w:val="00BE029F"/>
    <w:rsid w:val="00BE07A6"/>
    <w:rsid w:val="00BE0ACF"/>
    <w:rsid w:val="00BE0BE0"/>
    <w:rsid w:val="00BE1901"/>
    <w:rsid w:val="00BE19DA"/>
    <w:rsid w:val="00BE1B1A"/>
    <w:rsid w:val="00BE1F3D"/>
    <w:rsid w:val="00BE2689"/>
    <w:rsid w:val="00BE297D"/>
    <w:rsid w:val="00BE2CA2"/>
    <w:rsid w:val="00BE2CB1"/>
    <w:rsid w:val="00BE2E85"/>
    <w:rsid w:val="00BE2E97"/>
    <w:rsid w:val="00BE310F"/>
    <w:rsid w:val="00BE3373"/>
    <w:rsid w:val="00BE3422"/>
    <w:rsid w:val="00BE3616"/>
    <w:rsid w:val="00BE36A7"/>
    <w:rsid w:val="00BE3969"/>
    <w:rsid w:val="00BE3B6A"/>
    <w:rsid w:val="00BE3D8C"/>
    <w:rsid w:val="00BE3EA6"/>
    <w:rsid w:val="00BE3F99"/>
    <w:rsid w:val="00BE48BB"/>
    <w:rsid w:val="00BE4997"/>
    <w:rsid w:val="00BE4BB1"/>
    <w:rsid w:val="00BE5615"/>
    <w:rsid w:val="00BE5667"/>
    <w:rsid w:val="00BE5834"/>
    <w:rsid w:val="00BE5B30"/>
    <w:rsid w:val="00BE5DBA"/>
    <w:rsid w:val="00BE649E"/>
    <w:rsid w:val="00BE65D3"/>
    <w:rsid w:val="00BE67F0"/>
    <w:rsid w:val="00BE6E72"/>
    <w:rsid w:val="00BE7566"/>
    <w:rsid w:val="00BE775A"/>
    <w:rsid w:val="00BE7922"/>
    <w:rsid w:val="00BE7D16"/>
    <w:rsid w:val="00BE7F16"/>
    <w:rsid w:val="00BF01FE"/>
    <w:rsid w:val="00BF08EE"/>
    <w:rsid w:val="00BF0D11"/>
    <w:rsid w:val="00BF0D46"/>
    <w:rsid w:val="00BF0E77"/>
    <w:rsid w:val="00BF0F6D"/>
    <w:rsid w:val="00BF1089"/>
    <w:rsid w:val="00BF1650"/>
    <w:rsid w:val="00BF16FD"/>
    <w:rsid w:val="00BF1C19"/>
    <w:rsid w:val="00BF1C7C"/>
    <w:rsid w:val="00BF1D83"/>
    <w:rsid w:val="00BF1EF5"/>
    <w:rsid w:val="00BF22F1"/>
    <w:rsid w:val="00BF23F6"/>
    <w:rsid w:val="00BF243E"/>
    <w:rsid w:val="00BF2599"/>
    <w:rsid w:val="00BF26AC"/>
    <w:rsid w:val="00BF2BC2"/>
    <w:rsid w:val="00BF2D01"/>
    <w:rsid w:val="00BF2F7E"/>
    <w:rsid w:val="00BF37EE"/>
    <w:rsid w:val="00BF3E0A"/>
    <w:rsid w:val="00BF4172"/>
    <w:rsid w:val="00BF46B8"/>
    <w:rsid w:val="00BF48AA"/>
    <w:rsid w:val="00BF4DF2"/>
    <w:rsid w:val="00BF51CB"/>
    <w:rsid w:val="00BF5264"/>
    <w:rsid w:val="00BF538D"/>
    <w:rsid w:val="00BF57EE"/>
    <w:rsid w:val="00BF5A08"/>
    <w:rsid w:val="00BF5E3B"/>
    <w:rsid w:val="00BF5E45"/>
    <w:rsid w:val="00BF5FB4"/>
    <w:rsid w:val="00BF60E6"/>
    <w:rsid w:val="00BF61A9"/>
    <w:rsid w:val="00BF6354"/>
    <w:rsid w:val="00BF648F"/>
    <w:rsid w:val="00BF6525"/>
    <w:rsid w:val="00BF6780"/>
    <w:rsid w:val="00BF693D"/>
    <w:rsid w:val="00BF6A0D"/>
    <w:rsid w:val="00BF6D08"/>
    <w:rsid w:val="00BF6F4C"/>
    <w:rsid w:val="00BF7269"/>
    <w:rsid w:val="00BF76BB"/>
    <w:rsid w:val="00BF79E3"/>
    <w:rsid w:val="00BF7BCA"/>
    <w:rsid w:val="00BF7CF8"/>
    <w:rsid w:val="00C00259"/>
    <w:rsid w:val="00C0069E"/>
    <w:rsid w:val="00C00850"/>
    <w:rsid w:val="00C00EE6"/>
    <w:rsid w:val="00C0123B"/>
    <w:rsid w:val="00C0217B"/>
    <w:rsid w:val="00C0236A"/>
    <w:rsid w:val="00C02835"/>
    <w:rsid w:val="00C02934"/>
    <w:rsid w:val="00C029EF"/>
    <w:rsid w:val="00C02B32"/>
    <w:rsid w:val="00C02D52"/>
    <w:rsid w:val="00C03776"/>
    <w:rsid w:val="00C0383C"/>
    <w:rsid w:val="00C039CB"/>
    <w:rsid w:val="00C03DAD"/>
    <w:rsid w:val="00C03E3C"/>
    <w:rsid w:val="00C041E8"/>
    <w:rsid w:val="00C0477C"/>
    <w:rsid w:val="00C04802"/>
    <w:rsid w:val="00C04858"/>
    <w:rsid w:val="00C04884"/>
    <w:rsid w:val="00C04E5C"/>
    <w:rsid w:val="00C0501A"/>
    <w:rsid w:val="00C0511E"/>
    <w:rsid w:val="00C052B4"/>
    <w:rsid w:val="00C05387"/>
    <w:rsid w:val="00C055BE"/>
    <w:rsid w:val="00C057B7"/>
    <w:rsid w:val="00C0581E"/>
    <w:rsid w:val="00C05881"/>
    <w:rsid w:val="00C05A23"/>
    <w:rsid w:val="00C05C35"/>
    <w:rsid w:val="00C05C38"/>
    <w:rsid w:val="00C05CFD"/>
    <w:rsid w:val="00C05FC2"/>
    <w:rsid w:val="00C062DA"/>
    <w:rsid w:val="00C06420"/>
    <w:rsid w:val="00C06922"/>
    <w:rsid w:val="00C06A05"/>
    <w:rsid w:val="00C06ABD"/>
    <w:rsid w:val="00C06B1D"/>
    <w:rsid w:val="00C06BC4"/>
    <w:rsid w:val="00C0729A"/>
    <w:rsid w:val="00C074EF"/>
    <w:rsid w:val="00C076F6"/>
    <w:rsid w:val="00C07BE9"/>
    <w:rsid w:val="00C07E01"/>
    <w:rsid w:val="00C104D2"/>
    <w:rsid w:val="00C104D7"/>
    <w:rsid w:val="00C10720"/>
    <w:rsid w:val="00C10834"/>
    <w:rsid w:val="00C10B6D"/>
    <w:rsid w:val="00C11182"/>
    <w:rsid w:val="00C11616"/>
    <w:rsid w:val="00C11C29"/>
    <w:rsid w:val="00C11EB4"/>
    <w:rsid w:val="00C120DC"/>
    <w:rsid w:val="00C127EE"/>
    <w:rsid w:val="00C12C9F"/>
    <w:rsid w:val="00C1312E"/>
    <w:rsid w:val="00C132B6"/>
    <w:rsid w:val="00C1351C"/>
    <w:rsid w:val="00C1392B"/>
    <w:rsid w:val="00C13CBC"/>
    <w:rsid w:val="00C14774"/>
    <w:rsid w:val="00C14780"/>
    <w:rsid w:val="00C14B17"/>
    <w:rsid w:val="00C14D6B"/>
    <w:rsid w:val="00C150AB"/>
    <w:rsid w:val="00C152D0"/>
    <w:rsid w:val="00C15418"/>
    <w:rsid w:val="00C15B89"/>
    <w:rsid w:val="00C15F0C"/>
    <w:rsid w:val="00C15FDB"/>
    <w:rsid w:val="00C16058"/>
    <w:rsid w:val="00C16408"/>
    <w:rsid w:val="00C16624"/>
    <w:rsid w:val="00C1667A"/>
    <w:rsid w:val="00C166BE"/>
    <w:rsid w:val="00C17122"/>
    <w:rsid w:val="00C17327"/>
    <w:rsid w:val="00C17489"/>
    <w:rsid w:val="00C17523"/>
    <w:rsid w:val="00C17758"/>
    <w:rsid w:val="00C20213"/>
    <w:rsid w:val="00C20686"/>
    <w:rsid w:val="00C211FB"/>
    <w:rsid w:val="00C21286"/>
    <w:rsid w:val="00C214F3"/>
    <w:rsid w:val="00C2190B"/>
    <w:rsid w:val="00C21D29"/>
    <w:rsid w:val="00C21DD7"/>
    <w:rsid w:val="00C21E3D"/>
    <w:rsid w:val="00C22289"/>
    <w:rsid w:val="00C224B1"/>
    <w:rsid w:val="00C22710"/>
    <w:rsid w:val="00C229B4"/>
    <w:rsid w:val="00C229B9"/>
    <w:rsid w:val="00C22BDD"/>
    <w:rsid w:val="00C22DD1"/>
    <w:rsid w:val="00C22DFB"/>
    <w:rsid w:val="00C2306B"/>
    <w:rsid w:val="00C2307E"/>
    <w:rsid w:val="00C230CF"/>
    <w:rsid w:val="00C231FA"/>
    <w:rsid w:val="00C23238"/>
    <w:rsid w:val="00C23638"/>
    <w:rsid w:val="00C236C7"/>
    <w:rsid w:val="00C23925"/>
    <w:rsid w:val="00C23DA6"/>
    <w:rsid w:val="00C23DB2"/>
    <w:rsid w:val="00C23DCB"/>
    <w:rsid w:val="00C24124"/>
    <w:rsid w:val="00C2431F"/>
    <w:rsid w:val="00C24348"/>
    <w:rsid w:val="00C246C9"/>
    <w:rsid w:val="00C24841"/>
    <w:rsid w:val="00C24AF1"/>
    <w:rsid w:val="00C24B8B"/>
    <w:rsid w:val="00C24C44"/>
    <w:rsid w:val="00C24D22"/>
    <w:rsid w:val="00C24DBA"/>
    <w:rsid w:val="00C24FDA"/>
    <w:rsid w:val="00C25331"/>
    <w:rsid w:val="00C2541C"/>
    <w:rsid w:val="00C2571C"/>
    <w:rsid w:val="00C258B7"/>
    <w:rsid w:val="00C2593A"/>
    <w:rsid w:val="00C25E7D"/>
    <w:rsid w:val="00C26234"/>
    <w:rsid w:val="00C26BA8"/>
    <w:rsid w:val="00C26DFE"/>
    <w:rsid w:val="00C26EBB"/>
    <w:rsid w:val="00C27015"/>
    <w:rsid w:val="00C27299"/>
    <w:rsid w:val="00C27455"/>
    <w:rsid w:val="00C27848"/>
    <w:rsid w:val="00C27BA8"/>
    <w:rsid w:val="00C30771"/>
    <w:rsid w:val="00C307DC"/>
    <w:rsid w:val="00C3181B"/>
    <w:rsid w:val="00C31906"/>
    <w:rsid w:val="00C319C0"/>
    <w:rsid w:val="00C31D04"/>
    <w:rsid w:val="00C31D38"/>
    <w:rsid w:val="00C31D69"/>
    <w:rsid w:val="00C32315"/>
    <w:rsid w:val="00C32A90"/>
    <w:rsid w:val="00C32C7C"/>
    <w:rsid w:val="00C32CA6"/>
    <w:rsid w:val="00C32E49"/>
    <w:rsid w:val="00C32EB8"/>
    <w:rsid w:val="00C32FEE"/>
    <w:rsid w:val="00C33D5D"/>
    <w:rsid w:val="00C344F1"/>
    <w:rsid w:val="00C34611"/>
    <w:rsid w:val="00C3472E"/>
    <w:rsid w:val="00C348EE"/>
    <w:rsid w:val="00C34ADC"/>
    <w:rsid w:val="00C34C40"/>
    <w:rsid w:val="00C358B6"/>
    <w:rsid w:val="00C35A1E"/>
    <w:rsid w:val="00C35D94"/>
    <w:rsid w:val="00C36CC0"/>
    <w:rsid w:val="00C3710D"/>
    <w:rsid w:val="00C373BD"/>
    <w:rsid w:val="00C375AD"/>
    <w:rsid w:val="00C37730"/>
    <w:rsid w:val="00C3788F"/>
    <w:rsid w:val="00C3791D"/>
    <w:rsid w:val="00C3795F"/>
    <w:rsid w:val="00C37963"/>
    <w:rsid w:val="00C40058"/>
    <w:rsid w:val="00C4092A"/>
    <w:rsid w:val="00C412AF"/>
    <w:rsid w:val="00C41980"/>
    <w:rsid w:val="00C41A14"/>
    <w:rsid w:val="00C41E31"/>
    <w:rsid w:val="00C41F02"/>
    <w:rsid w:val="00C423CC"/>
    <w:rsid w:val="00C42543"/>
    <w:rsid w:val="00C42B1B"/>
    <w:rsid w:val="00C42BA1"/>
    <w:rsid w:val="00C43053"/>
    <w:rsid w:val="00C4364B"/>
    <w:rsid w:val="00C43C6B"/>
    <w:rsid w:val="00C4423E"/>
    <w:rsid w:val="00C442F9"/>
    <w:rsid w:val="00C44379"/>
    <w:rsid w:val="00C44879"/>
    <w:rsid w:val="00C44CCD"/>
    <w:rsid w:val="00C44D3C"/>
    <w:rsid w:val="00C45126"/>
    <w:rsid w:val="00C4516C"/>
    <w:rsid w:val="00C45236"/>
    <w:rsid w:val="00C4529B"/>
    <w:rsid w:val="00C4555C"/>
    <w:rsid w:val="00C45566"/>
    <w:rsid w:val="00C456BF"/>
    <w:rsid w:val="00C46262"/>
    <w:rsid w:val="00C469D9"/>
    <w:rsid w:val="00C46B26"/>
    <w:rsid w:val="00C46CBC"/>
    <w:rsid w:val="00C46F26"/>
    <w:rsid w:val="00C474BD"/>
    <w:rsid w:val="00C475BB"/>
    <w:rsid w:val="00C47792"/>
    <w:rsid w:val="00C479B7"/>
    <w:rsid w:val="00C47A8A"/>
    <w:rsid w:val="00C47C5D"/>
    <w:rsid w:val="00C500ED"/>
    <w:rsid w:val="00C50494"/>
    <w:rsid w:val="00C506F1"/>
    <w:rsid w:val="00C50AA4"/>
    <w:rsid w:val="00C50BA8"/>
    <w:rsid w:val="00C50C94"/>
    <w:rsid w:val="00C5102D"/>
    <w:rsid w:val="00C5103D"/>
    <w:rsid w:val="00C510C0"/>
    <w:rsid w:val="00C5141C"/>
    <w:rsid w:val="00C5159E"/>
    <w:rsid w:val="00C516B6"/>
    <w:rsid w:val="00C51D16"/>
    <w:rsid w:val="00C51F63"/>
    <w:rsid w:val="00C51FFA"/>
    <w:rsid w:val="00C52446"/>
    <w:rsid w:val="00C52473"/>
    <w:rsid w:val="00C52743"/>
    <w:rsid w:val="00C52775"/>
    <w:rsid w:val="00C52915"/>
    <w:rsid w:val="00C52929"/>
    <w:rsid w:val="00C530F7"/>
    <w:rsid w:val="00C531E6"/>
    <w:rsid w:val="00C536B8"/>
    <w:rsid w:val="00C536E3"/>
    <w:rsid w:val="00C53766"/>
    <w:rsid w:val="00C539BA"/>
    <w:rsid w:val="00C53AFE"/>
    <w:rsid w:val="00C53B55"/>
    <w:rsid w:val="00C53B8A"/>
    <w:rsid w:val="00C53F53"/>
    <w:rsid w:val="00C5465B"/>
    <w:rsid w:val="00C54676"/>
    <w:rsid w:val="00C54C22"/>
    <w:rsid w:val="00C55018"/>
    <w:rsid w:val="00C55B41"/>
    <w:rsid w:val="00C55C0C"/>
    <w:rsid w:val="00C55E0E"/>
    <w:rsid w:val="00C5630A"/>
    <w:rsid w:val="00C568C2"/>
    <w:rsid w:val="00C56ED6"/>
    <w:rsid w:val="00C57109"/>
    <w:rsid w:val="00C5721B"/>
    <w:rsid w:val="00C5727F"/>
    <w:rsid w:val="00C6035F"/>
    <w:rsid w:val="00C60544"/>
    <w:rsid w:val="00C606E8"/>
    <w:rsid w:val="00C608DF"/>
    <w:rsid w:val="00C60A02"/>
    <w:rsid w:val="00C60B1E"/>
    <w:rsid w:val="00C611B4"/>
    <w:rsid w:val="00C614BE"/>
    <w:rsid w:val="00C61552"/>
    <w:rsid w:val="00C618AA"/>
    <w:rsid w:val="00C61EB5"/>
    <w:rsid w:val="00C62006"/>
    <w:rsid w:val="00C62370"/>
    <w:rsid w:val="00C62693"/>
    <w:rsid w:val="00C62A75"/>
    <w:rsid w:val="00C62B88"/>
    <w:rsid w:val="00C6309B"/>
    <w:rsid w:val="00C63316"/>
    <w:rsid w:val="00C63BE5"/>
    <w:rsid w:val="00C642D3"/>
    <w:rsid w:val="00C645A3"/>
    <w:rsid w:val="00C64AA7"/>
    <w:rsid w:val="00C64B25"/>
    <w:rsid w:val="00C64B5D"/>
    <w:rsid w:val="00C64BA1"/>
    <w:rsid w:val="00C65423"/>
    <w:rsid w:val="00C65455"/>
    <w:rsid w:val="00C6570A"/>
    <w:rsid w:val="00C65ABA"/>
    <w:rsid w:val="00C65DA5"/>
    <w:rsid w:val="00C66042"/>
    <w:rsid w:val="00C664B4"/>
    <w:rsid w:val="00C665E7"/>
    <w:rsid w:val="00C66661"/>
    <w:rsid w:val="00C668BB"/>
    <w:rsid w:val="00C66A3D"/>
    <w:rsid w:val="00C66AFF"/>
    <w:rsid w:val="00C66F07"/>
    <w:rsid w:val="00C670DF"/>
    <w:rsid w:val="00C67610"/>
    <w:rsid w:val="00C67623"/>
    <w:rsid w:val="00C67629"/>
    <w:rsid w:val="00C6789E"/>
    <w:rsid w:val="00C67936"/>
    <w:rsid w:val="00C67A52"/>
    <w:rsid w:val="00C67A7C"/>
    <w:rsid w:val="00C67BD2"/>
    <w:rsid w:val="00C67D7F"/>
    <w:rsid w:val="00C705D0"/>
    <w:rsid w:val="00C7089C"/>
    <w:rsid w:val="00C70C94"/>
    <w:rsid w:val="00C70D68"/>
    <w:rsid w:val="00C71102"/>
    <w:rsid w:val="00C71172"/>
    <w:rsid w:val="00C71347"/>
    <w:rsid w:val="00C714EF"/>
    <w:rsid w:val="00C715ED"/>
    <w:rsid w:val="00C71C44"/>
    <w:rsid w:val="00C71CDB"/>
    <w:rsid w:val="00C71DD0"/>
    <w:rsid w:val="00C72322"/>
    <w:rsid w:val="00C723B5"/>
    <w:rsid w:val="00C72460"/>
    <w:rsid w:val="00C72AB0"/>
    <w:rsid w:val="00C72C69"/>
    <w:rsid w:val="00C72DB0"/>
    <w:rsid w:val="00C72E66"/>
    <w:rsid w:val="00C730F8"/>
    <w:rsid w:val="00C73726"/>
    <w:rsid w:val="00C73B75"/>
    <w:rsid w:val="00C73BC6"/>
    <w:rsid w:val="00C73CCA"/>
    <w:rsid w:val="00C73DAD"/>
    <w:rsid w:val="00C73E67"/>
    <w:rsid w:val="00C73F95"/>
    <w:rsid w:val="00C7430A"/>
    <w:rsid w:val="00C7451D"/>
    <w:rsid w:val="00C74775"/>
    <w:rsid w:val="00C7498D"/>
    <w:rsid w:val="00C74EDF"/>
    <w:rsid w:val="00C75170"/>
    <w:rsid w:val="00C751DF"/>
    <w:rsid w:val="00C75283"/>
    <w:rsid w:val="00C752CF"/>
    <w:rsid w:val="00C75426"/>
    <w:rsid w:val="00C75548"/>
    <w:rsid w:val="00C7584F"/>
    <w:rsid w:val="00C75AB1"/>
    <w:rsid w:val="00C75ED3"/>
    <w:rsid w:val="00C76250"/>
    <w:rsid w:val="00C76325"/>
    <w:rsid w:val="00C7694C"/>
    <w:rsid w:val="00C76D1B"/>
    <w:rsid w:val="00C77447"/>
    <w:rsid w:val="00C77542"/>
    <w:rsid w:val="00C77770"/>
    <w:rsid w:val="00C7781E"/>
    <w:rsid w:val="00C77979"/>
    <w:rsid w:val="00C80042"/>
    <w:rsid w:val="00C801AD"/>
    <w:rsid w:val="00C803BE"/>
    <w:rsid w:val="00C805E4"/>
    <w:rsid w:val="00C8070E"/>
    <w:rsid w:val="00C8072D"/>
    <w:rsid w:val="00C80842"/>
    <w:rsid w:val="00C809B7"/>
    <w:rsid w:val="00C80A19"/>
    <w:rsid w:val="00C80DEB"/>
    <w:rsid w:val="00C80E7A"/>
    <w:rsid w:val="00C81778"/>
    <w:rsid w:val="00C81FF7"/>
    <w:rsid w:val="00C82017"/>
    <w:rsid w:val="00C822A9"/>
    <w:rsid w:val="00C823E4"/>
    <w:rsid w:val="00C82633"/>
    <w:rsid w:val="00C8284A"/>
    <w:rsid w:val="00C82959"/>
    <w:rsid w:val="00C82BCE"/>
    <w:rsid w:val="00C82D55"/>
    <w:rsid w:val="00C82E8A"/>
    <w:rsid w:val="00C82EAA"/>
    <w:rsid w:val="00C83060"/>
    <w:rsid w:val="00C83196"/>
    <w:rsid w:val="00C833CD"/>
    <w:rsid w:val="00C83524"/>
    <w:rsid w:val="00C83A8E"/>
    <w:rsid w:val="00C841FC"/>
    <w:rsid w:val="00C8448B"/>
    <w:rsid w:val="00C84E52"/>
    <w:rsid w:val="00C850BE"/>
    <w:rsid w:val="00C8520D"/>
    <w:rsid w:val="00C8532C"/>
    <w:rsid w:val="00C8545D"/>
    <w:rsid w:val="00C8550B"/>
    <w:rsid w:val="00C8558A"/>
    <w:rsid w:val="00C855D8"/>
    <w:rsid w:val="00C85E39"/>
    <w:rsid w:val="00C85F3E"/>
    <w:rsid w:val="00C86413"/>
    <w:rsid w:val="00C866A4"/>
    <w:rsid w:val="00C8688C"/>
    <w:rsid w:val="00C86AA8"/>
    <w:rsid w:val="00C86AF8"/>
    <w:rsid w:val="00C8715E"/>
    <w:rsid w:val="00C87370"/>
    <w:rsid w:val="00C87544"/>
    <w:rsid w:val="00C879BE"/>
    <w:rsid w:val="00C87CB6"/>
    <w:rsid w:val="00C906E3"/>
    <w:rsid w:val="00C90860"/>
    <w:rsid w:val="00C90A6E"/>
    <w:rsid w:val="00C90C5C"/>
    <w:rsid w:val="00C90DD3"/>
    <w:rsid w:val="00C91AD6"/>
    <w:rsid w:val="00C91DC8"/>
    <w:rsid w:val="00C91E70"/>
    <w:rsid w:val="00C91EA6"/>
    <w:rsid w:val="00C91EFE"/>
    <w:rsid w:val="00C92290"/>
    <w:rsid w:val="00C925B7"/>
    <w:rsid w:val="00C92ABE"/>
    <w:rsid w:val="00C92DA2"/>
    <w:rsid w:val="00C93042"/>
    <w:rsid w:val="00C93049"/>
    <w:rsid w:val="00C9316A"/>
    <w:rsid w:val="00C93204"/>
    <w:rsid w:val="00C93403"/>
    <w:rsid w:val="00C93504"/>
    <w:rsid w:val="00C93ABD"/>
    <w:rsid w:val="00C9427D"/>
    <w:rsid w:val="00C9443A"/>
    <w:rsid w:val="00C947D8"/>
    <w:rsid w:val="00C94C54"/>
    <w:rsid w:val="00C94CF8"/>
    <w:rsid w:val="00C94F2E"/>
    <w:rsid w:val="00C9561C"/>
    <w:rsid w:val="00C957EC"/>
    <w:rsid w:val="00C959C9"/>
    <w:rsid w:val="00C95C99"/>
    <w:rsid w:val="00C960D4"/>
    <w:rsid w:val="00C96209"/>
    <w:rsid w:val="00C96597"/>
    <w:rsid w:val="00C965D8"/>
    <w:rsid w:val="00C968E1"/>
    <w:rsid w:val="00C977A1"/>
    <w:rsid w:val="00C977D9"/>
    <w:rsid w:val="00C979C3"/>
    <w:rsid w:val="00C97B3D"/>
    <w:rsid w:val="00C97CD8"/>
    <w:rsid w:val="00C97E36"/>
    <w:rsid w:val="00C97E91"/>
    <w:rsid w:val="00CA000E"/>
    <w:rsid w:val="00CA00B0"/>
    <w:rsid w:val="00CA01BA"/>
    <w:rsid w:val="00CA01DC"/>
    <w:rsid w:val="00CA04D3"/>
    <w:rsid w:val="00CA0B02"/>
    <w:rsid w:val="00CA0DEB"/>
    <w:rsid w:val="00CA103E"/>
    <w:rsid w:val="00CA164C"/>
    <w:rsid w:val="00CA188F"/>
    <w:rsid w:val="00CA1B11"/>
    <w:rsid w:val="00CA1E42"/>
    <w:rsid w:val="00CA1EE5"/>
    <w:rsid w:val="00CA2110"/>
    <w:rsid w:val="00CA25C7"/>
    <w:rsid w:val="00CA25F3"/>
    <w:rsid w:val="00CA2793"/>
    <w:rsid w:val="00CA2EAD"/>
    <w:rsid w:val="00CA3D3D"/>
    <w:rsid w:val="00CA3F6F"/>
    <w:rsid w:val="00CA4198"/>
    <w:rsid w:val="00CA41BC"/>
    <w:rsid w:val="00CA4200"/>
    <w:rsid w:val="00CA420C"/>
    <w:rsid w:val="00CA4636"/>
    <w:rsid w:val="00CA4723"/>
    <w:rsid w:val="00CA4958"/>
    <w:rsid w:val="00CA4D58"/>
    <w:rsid w:val="00CA4DCA"/>
    <w:rsid w:val="00CA52DE"/>
    <w:rsid w:val="00CA5B74"/>
    <w:rsid w:val="00CA65AC"/>
    <w:rsid w:val="00CA6A04"/>
    <w:rsid w:val="00CA6BE3"/>
    <w:rsid w:val="00CA6F13"/>
    <w:rsid w:val="00CA73E3"/>
    <w:rsid w:val="00CA771B"/>
    <w:rsid w:val="00CB02B0"/>
    <w:rsid w:val="00CB046F"/>
    <w:rsid w:val="00CB04E7"/>
    <w:rsid w:val="00CB04F6"/>
    <w:rsid w:val="00CB0650"/>
    <w:rsid w:val="00CB0812"/>
    <w:rsid w:val="00CB0A50"/>
    <w:rsid w:val="00CB1071"/>
    <w:rsid w:val="00CB1723"/>
    <w:rsid w:val="00CB1906"/>
    <w:rsid w:val="00CB1F4A"/>
    <w:rsid w:val="00CB2938"/>
    <w:rsid w:val="00CB2E3F"/>
    <w:rsid w:val="00CB3003"/>
    <w:rsid w:val="00CB33CA"/>
    <w:rsid w:val="00CB363A"/>
    <w:rsid w:val="00CB3685"/>
    <w:rsid w:val="00CB383C"/>
    <w:rsid w:val="00CB3CA0"/>
    <w:rsid w:val="00CB44D3"/>
    <w:rsid w:val="00CB4704"/>
    <w:rsid w:val="00CB4738"/>
    <w:rsid w:val="00CB4C87"/>
    <w:rsid w:val="00CB4E27"/>
    <w:rsid w:val="00CB553C"/>
    <w:rsid w:val="00CB5B43"/>
    <w:rsid w:val="00CB5D8A"/>
    <w:rsid w:val="00CB5FCC"/>
    <w:rsid w:val="00CB63C2"/>
    <w:rsid w:val="00CB675D"/>
    <w:rsid w:val="00CB679D"/>
    <w:rsid w:val="00CB690F"/>
    <w:rsid w:val="00CB702D"/>
    <w:rsid w:val="00CB7BBF"/>
    <w:rsid w:val="00CB7C4E"/>
    <w:rsid w:val="00CB7E39"/>
    <w:rsid w:val="00CB7E83"/>
    <w:rsid w:val="00CC032D"/>
    <w:rsid w:val="00CC0DCB"/>
    <w:rsid w:val="00CC12E0"/>
    <w:rsid w:val="00CC1538"/>
    <w:rsid w:val="00CC1954"/>
    <w:rsid w:val="00CC1A50"/>
    <w:rsid w:val="00CC1C3F"/>
    <w:rsid w:val="00CC2011"/>
    <w:rsid w:val="00CC230E"/>
    <w:rsid w:val="00CC28A7"/>
    <w:rsid w:val="00CC2A45"/>
    <w:rsid w:val="00CC33EB"/>
    <w:rsid w:val="00CC3739"/>
    <w:rsid w:val="00CC3AA4"/>
    <w:rsid w:val="00CC3AE2"/>
    <w:rsid w:val="00CC3B42"/>
    <w:rsid w:val="00CC3C81"/>
    <w:rsid w:val="00CC3F69"/>
    <w:rsid w:val="00CC4407"/>
    <w:rsid w:val="00CC440A"/>
    <w:rsid w:val="00CC44EF"/>
    <w:rsid w:val="00CC468F"/>
    <w:rsid w:val="00CC493D"/>
    <w:rsid w:val="00CC4AB3"/>
    <w:rsid w:val="00CC4CBE"/>
    <w:rsid w:val="00CC535D"/>
    <w:rsid w:val="00CC5B10"/>
    <w:rsid w:val="00CC5CEC"/>
    <w:rsid w:val="00CC6F65"/>
    <w:rsid w:val="00CC6FBA"/>
    <w:rsid w:val="00CC7793"/>
    <w:rsid w:val="00CC77A5"/>
    <w:rsid w:val="00CD00FD"/>
    <w:rsid w:val="00CD01A9"/>
    <w:rsid w:val="00CD0621"/>
    <w:rsid w:val="00CD077D"/>
    <w:rsid w:val="00CD0A08"/>
    <w:rsid w:val="00CD0BDE"/>
    <w:rsid w:val="00CD0DB8"/>
    <w:rsid w:val="00CD0FA1"/>
    <w:rsid w:val="00CD1203"/>
    <w:rsid w:val="00CD1477"/>
    <w:rsid w:val="00CD203E"/>
    <w:rsid w:val="00CD2446"/>
    <w:rsid w:val="00CD25AD"/>
    <w:rsid w:val="00CD2C2A"/>
    <w:rsid w:val="00CD311B"/>
    <w:rsid w:val="00CD315E"/>
    <w:rsid w:val="00CD367E"/>
    <w:rsid w:val="00CD377E"/>
    <w:rsid w:val="00CD39DD"/>
    <w:rsid w:val="00CD3DD6"/>
    <w:rsid w:val="00CD405D"/>
    <w:rsid w:val="00CD4129"/>
    <w:rsid w:val="00CD41E3"/>
    <w:rsid w:val="00CD4580"/>
    <w:rsid w:val="00CD45A7"/>
    <w:rsid w:val="00CD489A"/>
    <w:rsid w:val="00CD4A29"/>
    <w:rsid w:val="00CD4DF9"/>
    <w:rsid w:val="00CD5033"/>
    <w:rsid w:val="00CD5629"/>
    <w:rsid w:val="00CD56E8"/>
    <w:rsid w:val="00CD5735"/>
    <w:rsid w:val="00CD60EC"/>
    <w:rsid w:val="00CD61FD"/>
    <w:rsid w:val="00CD656C"/>
    <w:rsid w:val="00CD6AE8"/>
    <w:rsid w:val="00CD6B87"/>
    <w:rsid w:val="00CD6D21"/>
    <w:rsid w:val="00CD6E88"/>
    <w:rsid w:val="00CD6EFD"/>
    <w:rsid w:val="00CD7046"/>
    <w:rsid w:val="00CD708B"/>
    <w:rsid w:val="00CD75D0"/>
    <w:rsid w:val="00CD75EE"/>
    <w:rsid w:val="00CD7B71"/>
    <w:rsid w:val="00CE04E7"/>
    <w:rsid w:val="00CE07A1"/>
    <w:rsid w:val="00CE0F76"/>
    <w:rsid w:val="00CE1408"/>
    <w:rsid w:val="00CE19B4"/>
    <w:rsid w:val="00CE1C90"/>
    <w:rsid w:val="00CE2017"/>
    <w:rsid w:val="00CE2037"/>
    <w:rsid w:val="00CE206A"/>
    <w:rsid w:val="00CE227F"/>
    <w:rsid w:val="00CE2387"/>
    <w:rsid w:val="00CE29DE"/>
    <w:rsid w:val="00CE2A6C"/>
    <w:rsid w:val="00CE2D6C"/>
    <w:rsid w:val="00CE2DC9"/>
    <w:rsid w:val="00CE3715"/>
    <w:rsid w:val="00CE3932"/>
    <w:rsid w:val="00CE3A70"/>
    <w:rsid w:val="00CE3C31"/>
    <w:rsid w:val="00CE46E5"/>
    <w:rsid w:val="00CE4866"/>
    <w:rsid w:val="00CE4981"/>
    <w:rsid w:val="00CE4D18"/>
    <w:rsid w:val="00CE4D33"/>
    <w:rsid w:val="00CE4E0F"/>
    <w:rsid w:val="00CE4F84"/>
    <w:rsid w:val="00CE52A4"/>
    <w:rsid w:val="00CE52F4"/>
    <w:rsid w:val="00CE55B1"/>
    <w:rsid w:val="00CE5F99"/>
    <w:rsid w:val="00CE6107"/>
    <w:rsid w:val="00CE61E2"/>
    <w:rsid w:val="00CE6517"/>
    <w:rsid w:val="00CE6D3F"/>
    <w:rsid w:val="00CE6D75"/>
    <w:rsid w:val="00CE702C"/>
    <w:rsid w:val="00CE7103"/>
    <w:rsid w:val="00CE74D5"/>
    <w:rsid w:val="00CE760C"/>
    <w:rsid w:val="00CE784D"/>
    <w:rsid w:val="00CE7A5D"/>
    <w:rsid w:val="00CE7AB7"/>
    <w:rsid w:val="00CE7D89"/>
    <w:rsid w:val="00CE7FB9"/>
    <w:rsid w:val="00CF01DA"/>
    <w:rsid w:val="00CF04B7"/>
    <w:rsid w:val="00CF084B"/>
    <w:rsid w:val="00CF0B59"/>
    <w:rsid w:val="00CF0EE9"/>
    <w:rsid w:val="00CF122A"/>
    <w:rsid w:val="00CF126E"/>
    <w:rsid w:val="00CF1343"/>
    <w:rsid w:val="00CF1368"/>
    <w:rsid w:val="00CF1603"/>
    <w:rsid w:val="00CF1797"/>
    <w:rsid w:val="00CF17C6"/>
    <w:rsid w:val="00CF1834"/>
    <w:rsid w:val="00CF1894"/>
    <w:rsid w:val="00CF18BC"/>
    <w:rsid w:val="00CF1A3C"/>
    <w:rsid w:val="00CF1FBD"/>
    <w:rsid w:val="00CF2639"/>
    <w:rsid w:val="00CF2949"/>
    <w:rsid w:val="00CF2FBD"/>
    <w:rsid w:val="00CF3159"/>
    <w:rsid w:val="00CF3A0C"/>
    <w:rsid w:val="00CF3C7F"/>
    <w:rsid w:val="00CF3CCF"/>
    <w:rsid w:val="00CF3DC4"/>
    <w:rsid w:val="00CF40B0"/>
    <w:rsid w:val="00CF4494"/>
    <w:rsid w:val="00CF4569"/>
    <w:rsid w:val="00CF487D"/>
    <w:rsid w:val="00CF491A"/>
    <w:rsid w:val="00CF4987"/>
    <w:rsid w:val="00CF4B47"/>
    <w:rsid w:val="00CF4DCB"/>
    <w:rsid w:val="00CF4F51"/>
    <w:rsid w:val="00CF4F9E"/>
    <w:rsid w:val="00CF4FCE"/>
    <w:rsid w:val="00CF544E"/>
    <w:rsid w:val="00CF55E2"/>
    <w:rsid w:val="00CF5631"/>
    <w:rsid w:val="00CF5BD7"/>
    <w:rsid w:val="00CF5ED0"/>
    <w:rsid w:val="00CF60B9"/>
    <w:rsid w:val="00CF65A5"/>
    <w:rsid w:val="00CF663E"/>
    <w:rsid w:val="00CF679C"/>
    <w:rsid w:val="00CF6B8D"/>
    <w:rsid w:val="00CF6CEF"/>
    <w:rsid w:val="00CF6D3C"/>
    <w:rsid w:val="00CF6FB1"/>
    <w:rsid w:val="00CF7014"/>
    <w:rsid w:val="00CF72C7"/>
    <w:rsid w:val="00CF7366"/>
    <w:rsid w:val="00CF75DD"/>
    <w:rsid w:val="00CF7DA8"/>
    <w:rsid w:val="00CF7E6F"/>
    <w:rsid w:val="00D004F3"/>
    <w:rsid w:val="00D0057D"/>
    <w:rsid w:val="00D0063A"/>
    <w:rsid w:val="00D007BE"/>
    <w:rsid w:val="00D009A4"/>
    <w:rsid w:val="00D00EF4"/>
    <w:rsid w:val="00D012C5"/>
    <w:rsid w:val="00D0135B"/>
    <w:rsid w:val="00D01F1F"/>
    <w:rsid w:val="00D02135"/>
    <w:rsid w:val="00D02409"/>
    <w:rsid w:val="00D02817"/>
    <w:rsid w:val="00D02C2D"/>
    <w:rsid w:val="00D0326B"/>
    <w:rsid w:val="00D0345C"/>
    <w:rsid w:val="00D037D9"/>
    <w:rsid w:val="00D03F65"/>
    <w:rsid w:val="00D04322"/>
    <w:rsid w:val="00D044D6"/>
    <w:rsid w:val="00D04835"/>
    <w:rsid w:val="00D04922"/>
    <w:rsid w:val="00D04D31"/>
    <w:rsid w:val="00D04DBF"/>
    <w:rsid w:val="00D05637"/>
    <w:rsid w:val="00D05714"/>
    <w:rsid w:val="00D057C0"/>
    <w:rsid w:val="00D05C92"/>
    <w:rsid w:val="00D05C9A"/>
    <w:rsid w:val="00D06136"/>
    <w:rsid w:val="00D063B7"/>
    <w:rsid w:val="00D068A6"/>
    <w:rsid w:val="00D0693B"/>
    <w:rsid w:val="00D069BA"/>
    <w:rsid w:val="00D06F59"/>
    <w:rsid w:val="00D076D6"/>
    <w:rsid w:val="00D07D23"/>
    <w:rsid w:val="00D07F01"/>
    <w:rsid w:val="00D105D2"/>
    <w:rsid w:val="00D10C0A"/>
    <w:rsid w:val="00D10D36"/>
    <w:rsid w:val="00D11927"/>
    <w:rsid w:val="00D11A95"/>
    <w:rsid w:val="00D12199"/>
    <w:rsid w:val="00D12CE0"/>
    <w:rsid w:val="00D12D02"/>
    <w:rsid w:val="00D13481"/>
    <w:rsid w:val="00D134E1"/>
    <w:rsid w:val="00D13730"/>
    <w:rsid w:val="00D13760"/>
    <w:rsid w:val="00D137D6"/>
    <w:rsid w:val="00D137F3"/>
    <w:rsid w:val="00D145AA"/>
    <w:rsid w:val="00D146A6"/>
    <w:rsid w:val="00D14BEB"/>
    <w:rsid w:val="00D14E15"/>
    <w:rsid w:val="00D152E5"/>
    <w:rsid w:val="00D15555"/>
    <w:rsid w:val="00D15AEE"/>
    <w:rsid w:val="00D15CED"/>
    <w:rsid w:val="00D162D1"/>
    <w:rsid w:val="00D168C4"/>
    <w:rsid w:val="00D169A7"/>
    <w:rsid w:val="00D16BC9"/>
    <w:rsid w:val="00D16CE7"/>
    <w:rsid w:val="00D16DCB"/>
    <w:rsid w:val="00D16F01"/>
    <w:rsid w:val="00D171A2"/>
    <w:rsid w:val="00D172CE"/>
    <w:rsid w:val="00D173B3"/>
    <w:rsid w:val="00D17562"/>
    <w:rsid w:val="00D17A3A"/>
    <w:rsid w:val="00D17B08"/>
    <w:rsid w:val="00D17D12"/>
    <w:rsid w:val="00D202F7"/>
    <w:rsid w:val="00D2041E"/>
    <w:rsid w:val="00D2058D"/>
    <w:rsid w:val="00D20A20"/>
    <w:rsid w:val="00D20C03"/>
    <w:rsid w:val="00D21330"/>
    <w:rsid w:val="00D21B0A"/>
    <w:rsid w:val="00D22029"/>
    <w:rsid w:val="00D22661"/>
    <w:rsid w:val="00D232E8"/>
    <w:rsid w:val="00D2360B"/>
    <w:rsid w:val="00D2388A"/>
    <w:rsid w:val="00D23B3D"/>
    <w:rsid w:val="00D2408F"/>
    <w:rsid w:val="00D2438B"/>
    <w:rsid w:val="00D246D7"/>
    <w:rsid w:val="00D249D4"/>
    <w:rsid w:val="00D24B5F"/>
    <w:rsid w:val="00D24B6D"/>
    <w:rsid w:val="00D24CAA"/>
    <w:rsid w:val="00D24CD4"/>
    <w:rsid w:val="00D24E77"/>
    <w:rsid w:val="00D25196"/>
    <w:rsid w:val="00D2564E"/>
    <w:rsid w:val="00D256BD"/>
    <w:rsid w:val="00D25A6E"/>
    <w:rsid w:val="00D25AC5"/>
    <w:rsid w:val="00D25BA1"/>
    <w:rsid w:val="00D25D1C"/>
    <w:rsid w:val="00D25E05"/>
    <w:rsid w:val="00D26478"/>
    <w:rsid w:val="00D2661E"/>
    <w:rsid w:val="00D26D26"/>
    <w:rsid w:val="00D26D8D"/>
    <w:rsid w:val="00D26EEB"/>
    <w:rsid w:val="00D2757C"/>
    <w:rsid w:val="00D27917"/>
    <w:rsid w:val="00D27D46"/>
    <w:rsid w:val="00D27F48"/>
    <w:rsid w:val="00D30EFD"/>
    <w:rsid w:val="00D31654"/>
    <w:rsid w:val="00D31A4E"/>
    <w:rsid w:val="00D31D66"/>
    <w:rsid w:val="00D3202E"/>
    <w:rsid w:val="00D321E2"/>
    <w:rsid w:val="00D325A1"/>
    <w:rsid w:val="00D32717"/>
    <w:rsid w:val="00D327FA"/>
    <w:rsid w:val="00D32A59"/>
    <w:rsid w:val="00D32E3C"/>
    <w:rsid w:val="00D32EDA"/>
    <w:rsid w:val="00D331AC"/>
    <w:rsid w:val="00D33459"/>
    <w:rsid w:val="00D337E6"/>
    <w:rsid w:val="00D33AC3"/>
    <w:rsid w:val="00D34267"/>
    <w:rsid w:val="00D344E0"/>
    <w:rsid w:val="00D3472B"/>
    <w:rsid w:val="00D347EE"/>
    <w:rsid w:val="00D3486E"/>
    <w:rsid w:val="00D34A06"/>
    <w:rsid w:val="00D34E05"/>
    <w:rsid w:val="00D34E2A"/>
    <w:rsid w:val="00D34F10"/>
    <w:rsid w:val="00D35058"/>
    <w:rsid w:val="00D35182"/>
    <w:rsid w:val="00D359A4"/>
    <w:rsid w:val="00D35F8A"/>
    <w:rsid w:val="00D36543"/>
    <w:rsid w:val="00D36E99"/>
    <w:rsid w:val="00D37029"/>
    <w:rsid w:val="00D3706C"/>
    <w:rsid w:val="00D370E1"/>
    <w:rsid w:val="00D372BD"/>
    <w:rsid w:val="00D37486"/>
    <w:rsid w:val="00D375F6"/>
    <w:rsid w:val="00D379D6"/>
    <w:rsid w:val="00D37A0D"/>
    <w:rsid w:val="00D37C81"/>
    <w:rsid w:val="00D37E1B"/>
    <w:rsid w:val="00D37E63"/>
    <w:rsid w:val="00D40221"/>
    <w:rsid w:val="00D40263"/>
    <w:rsid w:val="00D4036B"/>
    <w:rsid w:val="00D404FE"/>
    <w:rsid w:val="00D40607"/>
    <w:rsid w:val="00D411F6"/>
    <w:rsid w:val="00D4123E"/>
    <w:rsid w:val="00D4140D"/>
    <w:rsid w:val="00D414EB"/>
    <w:rsid w:val="00D41DE4"/>
    <w:rsid w:val="00D41F32"/>
    <w:rsid w:val="00D420E4"/>
    <w:rsid w:val="00D42259"/>
    <w:rsid w:val="00D4238C"/>
    <w:rsid w:val="00D42591"/>
    <w:rsid w:val="00D427CA"/>
    <w:rsid w:val="00D42809"/>
    <w:rsid w:val="00D42BC8"/>
    <w:rsid w:val="00D42C62"/>
    <w:rsid w:val="00D4303D"/>
    <w:rsid w:val="00D4307D"/>
    <w:rsid w:val="00D43206"/>
    <w:rsid w:val="00D436DF"/>
    <w:rsid w:val="00D43A66"/>
    <w:rsid w:val="00D43B79"/>
    <w:rsid w:val="00D4449D"/>
    <w:rsid w:val="00D4525C"/>
    <w:rsid w:val="00D456FE"/>
    <w:rsid w:val="00D45767"/>
    <w:rsid w:val="00D458EF"/>
    <w:rsid w:val="00D467F6"/>
    <w:rsid w:val="00D46960"/>
    <w:rsid w:val="00D46A84"/>
    <w:rsid w:val="00D46AC5"/>
    <w:rsid w:val="00D474FF"/>
    <w:rsid w:val="00D47606"/>
    <w:rsid w:val="00D477E9"/>
    <w:rsid w:val="00D47ACA"/>
    <w:rsid w:val="00D47C2F"/>
    <w:rsid w:val="00D47D03"/>
    <w:rsid w:val="00D47E83"/>
    <w:rsid w:val="00D50301"/>
    <w:rsid w:val="00D505C2"/>
    <w:rsid w:val="00D50B06"/>
    <w:rsid w:val="00D50BD5"/>
    <w:rsid w:val="00D510F2"/>
    <w:rsid w:val="00D51526"/>
    <w:rsid w:val="00D51581"/>
    <w:rsid w:val="00D51615"/>
    <w:rsid w:val="00D5165B"/>
    <w:rsid w:val="00D516CB"/>
    <w:rsid w:val="00D51935"/>
    <w:rsid w:val="00D51B3C"/>
    <w:rsid w:val="00D51E22"/>
    <w:rsid w:val="00D51F0B"/>
    <w:rsid w:val="00D5242E"/>
    <w:rsid w:val="00D52713"/>
    <w:rsid w:val="00D5273D"/>
    <w:rsid w:val="00D52A21"/>
    <w:rsid w:val="00D52C34"/>
    <w:rsid w:val="00D52E6B"/>
    <w:rsid w:val="00D5302F"/>
    <w:rsid w:val="00D5329C"/>
    <w:rsid w:val="00D534A2"/>
    <w:rsid w:val="00D5371D"/>
    <w:rsid w:val="00D537FD"/>
    <w:rsid w:val="00D53D3D"/>
    <w:rsid w:val="00D5549C"/>
    <w:rsid w:val="00D55579"/>
    <w:rsid w:val="00D55627"/>
    <w:rsid w:val="00D55C95"/>
    <w:rsid w:val="00D56140"/>
    <w:rsid w:val="00D5649D"/>
    <w:rsid w:val="00D56B24"/>
    <w:rsid w:val="00D56B80"/>
    <w:rsid w:val="00D56C56"/>
    <w:rsid w:val="00D56C5A"/>
    <w:rsid w:val="00D5706C"/>
    <w:rsid w:val="00D57166"/>
    <w:rsid w:val="00D57250"/>
    <w:rsid w:val="00D5740C"/>
    <w:rsid w:val="00D579EF"/>
    <w:rsid w:val="00D579F3"/>
    <w:rsid w:val="00D57C62"/>
    <w:rsid w:val="00D57DA4"/>
    <w:rsid w:val="00D57F12"/>
    <w:rsid w:val="00D601D8"/>
    <w:rsid w:val="00D60382"/>
    <w:rsid w:val="00D6082F"/>
    <w:rsid w:val="00D61265"/>
    <w:rsid w:val="00D61B73"/>
    <w:rsid w:val="00D61BFC"/>
    <w:rsid w:val="00D61E7E"/>
    <w:rsid w:val="00D62278"/>
    <w:rsid w:val="00D62336"/>
    <w:rsid w:val="00D623B6"/>
    <w:rsid w:val="00D62A96"/>
    <w:rsid w:val="00D62B85"/>
    <w:rsid w:val="00D62EBA"/>
    <w:rsid w:val="00D631F6"/>
    <w:rsid w:val="00D6364E"/>
    <w:rsid w:val="00D63FCD"/>
    <w:rsid w:val="00D64293"/>
    <w:rsid w:val="00D64662"/>
    <w:rsid w:val="00D65228"/>
    <w:rsid w:val="00D65AEA"/>
    <w:rsid w:val="00D65B57"/>
    <w:rsid w:val="00D67372"/>
    <w:rsid w:val="00D673CD"/>
    <w:rsid w:val="00D673CF"/>
    <w:rsid w:val="00D67802"/>
    <w:rsid w:val="00D6780B"/>
    <w:rsid w:val="00D67A5B"/>
    <w:rsid w:val="00D67ADE"/>
    <w:rsid w:val="00D67CAC"/>
    <w:rsid w:val="00D67FF3"/>
    <w:rsid w:val="00D7065B"/>
    <w:rsid w:val="00D70B3E"/>
    <w:rsid w:val="00D70D48"/>
    <w:rsid w:val="00D70FEA"/>
    <w:rsid w:val="00D71326"/>
    <w:rsid w:val="00D7150C"/>
    <w:rsid w:val="00D71569"/>
    <w:rsid w:val="00D717B1"/>
    <w:rsid w:val="00D71BC7"/>
    <w:rsid w:val="00D71D0F"/>
    <w:rsid w:val="00D71E72"/>
    <w:rsid w:val="00D7257B"/>
    <w:rsid w:val="00D725F2"/>
    <w:rsid w:val="00D728D8"/>
    <w:rsid w:val="00D72D09"/>
    <w:rsid w:val="00D72D9D"/>
    <w:rsid w:val="00D73291"/>
    <w:rsid w:val="00D7339C"/>
    <w:rsid w:val="00D735CB"/>
    <w:rsid w:val="00D73A3F"/>
    <w:rsid w:val="00D742B3"/>
    <w:rsid w:val="00D742FF"/>
    <w:rsid w:val="00D744D1"/>
    <w:rsid w:val="00D7453D"/>
    <w:rsid w:val="00D74A91"/>
    <w:rsid w:val="00D74B5E"/>
    <w:rsid w:val="00D755D3"/>
    <w:rsid w:val="00D7571D"/>
    <w:rsid w:val="00D757B3"/>
    <w:rsid w:val="00D759C5"/>
    <w:rsid w:val="00D75FEC"/>
    <w:rsid w:val="00D76439"/>
    <w:rsid w:val="00D76663"/>
    <w:rsid w:val="00D76734"/>
    <w:rsid w:val="00D76889"/>
    <w:rsid w:val="00D7689C"/>
    <w:rsid w:val="00D77A5C"/>
    <w:rsid w:val="00D77FEA"/>
    <w:rsid w:val="00D802C9"/>
    <w:rsid w:val="00D80646"/>
    <w:rsid w:val="00D80BF6"/>
    <w:rsid w:val="00D812B8"/>
    <w:rsid w:val="00D814F3"/>
    <w:rsid w:val="00D819DF"/>
    <w:rsid w:val="00D81BCF"/>
    <w:rsid w:val="00D81F70"/>
    <w:rsid w:val="00D81F84"/>
    <w:rsid w:val="00D82521"/>
    <w:rsid w:val="00D82919"/>
    <w:rsid w:val="00D82AB2"/>
    <w:rsid w:val="00D82AE3"/>
    <w:rsid w:val="00D82BAB"/>
    <w:rsid w:val="00D8307D"/>
    <w:rsid w:val="00D8334B"/>
    <w:rsid w:val="00D8369E"/>
    <w:rsid w:val="00D838D1"/>
    <w:rsid w:val="00D84129"/>
    <w:rsid w:val="00D84146"/>
    <w:rsid w:val="00D8416C"/>
    <w:rsid w:val="00D84993"/>
    <w:rsid w:val="00D84EAC"/>
    <w:rsid w:val="00D8548F"/>
    <w:rsid w:val="00D85894"/>
    <w:rsid w:val="00D8593F"/>
    <w:rsid w:val="00D8621D"/>
    <w:rsid w:val="00D86376"/>
    <w:rsid w:val="00D8656D"/>
    <w:rsid w:val="00D8666D"/>
    <w:rsid w:val="00D86680"/>
    <w:rsid w:val="00D867FF"/>
    <w:rsid w:val="00D86A59"/>
    <w:rsid w:val="00D86C18"/>
    <w:rsid w:val="00D86CCF"/>
    <w:rsid w:val="00D86CD7"/>
    <w:rsid w:val="00D86D42"/>
    <w:rsid w:val="00D8715A"/>
    <w:rsid w:val="00D8715D"/>
    <w:rsid w:val="00D8725F"/>
    <w:rsid w:val="00D87610"/>
    <w:rsid w:val="00D87652"/>
    <w:rsid w:val="00D87B61"/>
    <w:rsid w:val="00D87C71"/>
    <w:rsid w:val="00D87C93"/>
    <w:rsid w:val="00D87D8F"/>
    <w:rsid w:val="00D90063"/>
    <w:rsid w:val="00D900FC"/>
    <w:rsid w:val="00D90118"/>
    <w:rsid w:val="00D9044E"/>
    <w:rsid w:val="00D9054A"/>
    <w:rsid w:val="00D90EAF"/>
    <w:rsid w:val="00D91554"/>
    <w:rsid w:val="00D9190B"/>
    <w:rsid w:val="00D91A2C"/>
    <w:rsid w:val="00D91E31"/>
    <w:rsid w:val="00D92060"/>
    <w:rsid w:val="00D92477"/>
    <w:rsid w:val="00D924E5"/>
    <w:rsid w:val="00D925E1"/>
    <w:rsid w:val="00D92747"/>
    <w:rsid w:val="00D927E9"/>
    <w:rsid w:val="00D92842"/>
    <w:rsid w:val="00D92B4E"/>
    <w:rsid w:val="00D92BCC"/>
    <w:rsid w:val="00D92FAC"/>
    <w:rsid w:val="00D936FD"/>
    <w:rsid w:val="00D93837"/>
    <w:rsid w:val="00D93AF0"/>
    <w:rsid w:val="00D93C6E"/>
    <w:rsid w:val="00D93D77"/>
    <w:rsid w:val="00D93FA0"/>
    <w:rsid w:val="00D94369"/>
    <w:rsid w:val="00D9450B"/>
    <w:rsid w:val="00D9477D"/>
    <w:rsid w:val="00D94A31"/>
    <w:rsid w:val="00D94B1E"/>
    <w:rsid w:val="00D94B6E"/>
    <w:rsid w:val="00D94D05"/>
    <w:rsid w:val="00D95086"/>
    <w:rsid w:val="00D9549E"/>
    <w:rsid w:val="00D954B9"/>
    <w:rsid w:val="00D957E1"/>
    <w:rsid w:val="00D95B38"/>
    <w:rsid w:val="00D9628E"/>
    <w:rsid w:val="00D9674E"/>
    <w:rsid w:val="00D96AAE"/>
    <w:rsid w:val="00D96E7A"/>
    <w:rsid w:val="00D96FDE"/>
    <w:rsid w:val="00D974CF"/>
    <w:rsid w:val="00D9758F"/>
    <w:rsid w:val="00D9768C"/>
    <w:rsid w:val="00D97B93"/>
    <w:rsid w:val="00D97DAA"/>
    <w:rsid w:val="00D98C67"/>
    <w:rsid w:val="00DA0093"/>
    <w:rsid w:val="00DA0486"/>
    <w:rsid w:val="00DA0591"/>
    <w:rsid w:val="00DA0805"/>
    <w:rsid w:val="00DA0B44"/>
    <w:rsid w:val="00DA11F0"/>
    <w:rsid w:val="00DA1593"/>
    <w:rsid w:val="00DA16F0"/>
    <w:rsid w:val="00DA172B"/>
    <w:rsid w:val="00DA19FB"/>
    <w:rsid w:val="00DA1C8A"/>
    <w:rsid w:val="00DA1F12"/>
    <w:rsid w:val="00DA1FE2"/>
    <w:rsid w:val="00DA20FA"/>
    <w:rsid w:val="00DA229C"/>
    <w:rsid w:val="00DA246A"/>
    <w:rsid w:val="00DA2536"/>
    <w:rsid w:val="00DA2569"/>
    <w:rsid w:val="00DA2879"/>
    <w:rsid w:val="00DA2C5C"/>
    <w:rsid w:val="00DA2D75"/>
    <w:rsid w:val="00DA2FA8"/>
    <w:rsid w:val="00DA306B"/>
    <w:rsid w:val="00DA3095"/>
    <w:rsid w:val="00DA355A"/>
    <w:rsid w:val="00DA36D2"/>
    <w:rsid w:val="00DA3823"/>
    <w:rsid w:val="00DA3A55"/>
    <w:rsid w:val="00DA3C28"/>
    <w:rsid w:val="00DA3ED2"/>
    <w:rsid w:val="00DA49A5"/>
    <w:rsid w:val="00DA4DC1"/>
    <w:rsid w:val="00DA4EBF"/>
    <w:rsid w:val="00DA54A2"/>
    <w:rsid w:val="00DA5734"/>
    <w:rsid w:val="00DA587F"/>
    <w:rsid w:val="00DA5ACF"/>
    <w:rsid w:val="00DA5C70"/>
    <w:rsid w:val="00DA5CA0"/>
    <w:rsid w:val="00DA5E32"/>
    <w:rsid w:val="00DA65D6"/>
    <w:rsid w:val="00DA6674"/>
    <w:rsid w:val="00DA6830"/>
    <w:rsid w:val="00DA6885"/>
    <w:rsid w:val="00DA6B13"/>
    <w:rsid w:val="00DA6FC6"/>
    <w:rsid w:val="00DA6FFB"/>
    <w:rsid w:val="00DA74C7"/>
    <w:rsid w:val="00DA7C80"/>
    <w:rsid w:val="00DA7D14"/>
    <w:rsid w:val="00DA7D1B"/>
    <w:rsid w:val="00DA7D70"/>
    <w:rsid w:val="00DB01DE"/>
    <w:rsid w:val="00DB0482"/>
    <w:rsid w:val="00DB07AD"/>
    <w:rsid w:val="00DB0830"/>
    <w:rsid w:val="00DB0A62"/>
    <w:rsid w:val="00DB1106"/>
    <w:rsid w:val="00DB13B6"/>
    <w:rsid w:val="00DB13E3"/>
    <w:rsid w:val="00DB163C"/>
    <w:rsid w:val="00DB1CB9"/>
    <w:rsid w:val="00DB2036"/>
    <w:rsid w:val="00DB2152"/>
    <w:rsid w:val="00DB23C5"/>
    <w:rsid w:val="00DB28FD"/>
    <w:rsid w:val="00DB32BF"/>
    <w:rsid w:val="00DB33CD"/>
    <w:rsid w:val="00DB3559"/>
    <w:rsid w:val="00DB374A"/>
    <w:rsid w:val="00DB3782"/>
    <w:rsid w:val="00DB39EC"/>
    <w:rsid w:val="00DB3AED"/>
    <w:rsid w:val="00DB3EC0"/>
    <w:rsid w:val="00DB4387"/>
    <w:rsid w:val="00DB467B"/>
    <w:rsid w:val="00DB47F1"/>
    <w:rsid w:val="00DB4E30"/>
    <w:rsid w:val="00DB51B8"/>
    <w:rsid w:val="00DB5377"/>
    <w:rsid w:val="00DB5881"/>
    <w:rsid w:val="00DB589F"/>
    <w:rsid w:val="00DB5BA3"/>
    <w:rsid w:val="00DB6BC0"/>
    <w:rsid w:val="00DB6D1C"/>
    <w:rsid w:val="00DB6FFC"/>
    <w:rsid w:val="00DB7039"/>
    <w:rsid w:val="00DB7960"/>
    <w:rsid w:val="00DB7E7A"/>
    <w:rsid w:val="00DC00B0"/>
    <w:rsid w:val="00DC01EA"/>
    <w:rsid w:val="00DC03F7"/>
    <w:rsid w:val="00DC0421"/>
    <w:rsid w:val="00DC05D0"/>
    <w:rsid w:val="00DC06A9"/>
    <w:rsid w:val="00DC0EAA"/>
    <w:rsid w:val="00DC134E"/>
    <w:rsid w:val="00DC17AE"/>
    <w:rsid w:val="00DC2120"/>
    <w:rsid w:val="00DC21F4"/>
    <w:rsid w:val="00DC2336"/>
    <w:rsid w:val="00DC2541"/>
    <w:rsid w:val="00DC2E8D"/>
    <w:rsid w:val="00DC2F90"/>
    <w:rsid w:val="00DC2FBA"/>
    <w:rsid w:val="00DC3001"/>
    <w:rsid w:val="00DC394A"/>
    <w:rsid w:val="00DC3964"/>
    <w:rsid w:val="00DC3CC8"/>
    <w:rsid w:val="00DC4130"/>
    <w:rsid w:val="00DC4183"/>
    <w:rsid w:val="00DC41D8"/>
    <w:rsid w:val="00DC4768"/>
    <w:rsid w:val="00DC49BA"/>
    <w:rsid w:val="00DC4AC3"/>
    <w:rsid w:val="00DC4C7D"/>
    <w:rsid w:val="00DC563C"/>
    <w:rsid w:val="00DC5695"/>
    <w:rsid w:val="00DC5BD3"/>
    <w:rsid w:val="00DC5FED"/>
    <w:rsid w:val="00DC6007"/>
    <w:rsid w:val="00DC6576"/>
    <w:rsid w:val="00DC665F"/>
    <w:rsid w:val="00DC6946"/>
    <w:rsid w:val="00DC6E87"/>
    <w:rsid w:val="00DC7322"/>
    <w:rsid w:val="00DC779E"/>
    <w:rsid w:val="00DC7883"/>
    <w:rsid w:val="00DC7E05"/>
    <w:rsid w:val="00DC7E8D"/>
    <w:rsid w:val="00DC7EED"/>
    <w:rsid w:val="00DC7EFA"/>
    <w:rsid w:val="00DD0584"/>
    <w:rsid w:val="00DD05AD"/>
    <w:rsid w:val="00DD083D"/>
    <w:rsid w:val="00DD0903"/>
    <w:rsid w:val="00DD09AA"/>
    <w:rsid w:val="00DD0AFF"/>
    <w:rsid w:val="00DD0EDA"/>
    <w:rsid w:val="00DD12A3"/>
    <w:rsid w:val="00DD13F4"/>
    <w:rsid w:val="00DD1670"/>
    <w:rsid w:val="00DD1749"/>
    <w:rsid w:val="00DD1AB2"/>
    <w:rsid w:val="00DD1BCE"/>
    <w:rsid w:val="00DD1D47"/>
    <w:rsid w:val="00DD22CE"/>
    <w:rsid w:val="00DD23B1"/>
    <w:rsid w:val="00DD2A9E"/>
    <w:rsid w:val="00DD2B9C"/>
    <w:rsid w:val="00DD312A"/>
    <w:rsid w:val="00DD34BA"/>
    <w:rsid w:val="00DD3639"/>
    <w:rsid w:val="00DD3B36"/>
    <w:rsid w:val="00DD4870"/>
    <w:rsid w:val="00DD502F"/>
    <w:rsid w:val="00DD50C4"/>
    <w:rsid w:val="00DD5169"/>
    <w:rsid w:val="00DD5229"/>
    <w:rsid w:val="00DD550F"/>
    <w:rsid w:val="00DD561D"/>
    <w:rsid w:val="00DD5899"/>
    <w:rsid w:val="00DD5D92"/>
    <w:rsid w:val="00DD5E4E"/>
    <w:rsid w:val="00DD6164"/>
    <w:rsid w:val="00DD65D5"/>
    <w:rsid w:val="00DD6717"/>
    <w:rsid w:val="00DD676B"/>
    <w:rsid w:val="00DD6983"/>
    <w:rsid w:val="00DD6E08"/>
    <w:rsid w:val="00DD6E0B"/>
    <w:rsid w:val="00DD6F97"/>
    <w:rsid w:val="00DD750A"/>
    <w:rsid w:val="00DD7515"/>
    <w:rsid w:val="00DD7805"/>
    <w:rsid w:val="00DD7947"/>
    <w:rsid w:val="00DD7AD9"/>
    <w:rsid w:val="00DD7EF4"/>
    <w:rsid w:val="00DE004D"/>
    <w:rsid w:val="00DE0692"/>
    <w:rsid w:val="00DE0E97"/>
    <w:rsid w:val="00DE1E95"/>
    <w:rsid w:val="00DE22D2"/>
    <w:rsid w:val="00DE2476"/>
    <w:rsid w:val="00DE24B3"/>
    <w:rsid w:val="00DE2836"/>
    <w:rsid w:val="00DE2869"/>
    <w:rsid w:val="00DE2A32"/>
    <w:rsid w:val="00DE3274"/>
    <w:rsid w:val="00DE3550"/>
    <w:rsid w:val="00DE3C46"/>
    <w:rsid w:val="00DE3D0B"/>
    <w:rsid w:val="00DE413A"/>
    <w:rsid w:val="00DE424D"/>
    <w:rsid w:val="00DE42A3"/>
    <w:rsid w:val="00DE439D"/>
    <w:rsid w:val="00DE44F0"/>
    <w:rsid w:val="00DE4B87"/>
    <w:rsid w:val="00DE4DE9"/>
    <w:rsid w:val="00DE56F1"/>
    <w:rsid w:val="00DE5711"/>
    <w:rsid w:val="00DE5848"/>
    <w:rsid w:val="00DE585B"/>
    <w:rsid w:val="00DE5BAF"/>
    <w:rsid w:val="00DE5D5E"/>
    <w:rsid w:val="00DE5F08"/>
    <w:rsid w:val="00DE60B8"/>
    <w:rsid w:val="00DE613D"/>
    <w:rsid w:val="00DE65F2"/>
    <w:rsid w:val="00DE6883"/>
    <w:rsid w:val="00DE6A94"/>
    <w:rsid w:val="00DE6B0E"/>
    <w:rsid w:val="00DE7114"/>
    <w:rsid w:val="00DE71EA"/>
    <w:rsid w:val="00DE75F4"/>
    <w:rsid w:val="00DE7716"/>
    <w:rsid w:val="00DE7C68"/>
    <w:rsid w:val="00DE7DCB"/>
    <w:rsid w:val="00DE7DD3"/>
    <w:rsid w:val="00DE7DDD"/>
    <w:rsid w:val="00DE7F82"/>
    <w:rsid w:val="00DF0200"/>
    <w:rsid w:val="00DF0564"/>
    <w:rsid w:val="00DF0955"/>
    <w:rsid w:val="00DF0FE4"/>
    <w:rsid w:val="00DF102E"/>
    <w:rsid w:val="00DF1116"/>
    <w:rsid w:val="00DF1310"/>
    <w:rsid w:val="00DF1433"/>
    <w:rsid w:val="00DF14DD"/>
    <w:rsid w:val="00DF1631"/>
    <w:rsid w:val="00DF19F9"/>
    <w:rsid w:val="00DF1B11"/>
    <w:rsid w:val="00DF1F56"/>
    <w:rsid w:val="00DF20A8"/>
    <w:rsid w:val="00DF218F"/>
    <w:rsid w:val="00DF2577"/>
    <w:rsid w:val="00DF27F6"/>
    <w:rsid w:val="00DF2AB5"/>
    <w:rsid w:val="00DF2D5B"/>
    <w:rsid w:val="00DF2E59"/>
    <w:rsid w:val="00DF2FA6"/>
    <w:rsid w:val="00DF2FD2"/>
    <w:rsid w:val="00DF31D8"/>
    <w:rsid w:val="00DF3221"/>
    <w:rsid w:val="00DF32BC"/>
    <w:rsid w:val="00DF387F"/>
    <w:rsid w:val="00DF3CD9"/>
    <w:rsid w:val="00DF3D3F"/>
    <w:rsid w:val="00DF405B"/>
    <w:rsid w:val="00DF4677"/>
    <w:rsid w:val="00DF476E"/>
    <w:rsid w:val="00DF4CF2"/>
    <w:rsid w:val="00DF4E0D"/>
    <w:rsid w:val="00DF4F07"/>
    <w:rsid w:val="00DF52CA"/>
    <w:rsid w:val="00DF5408"/>
    <w:rsid w:val="00DF55FD"/>
    <w:rsid w:val="00DF57EA"/>
    <w:rsid w:val="00DF6066"/>
    <w:rsid w:val="00DF6144"/>
    <w:rsid w:val="00DF6198"/>
    <w:rsid w:val="00DF62C1"/>
    <w:rsid w:val="00DF67F0"/>
    <w:rsid w:val="00DF6AF6"/>
    <w:rsid w:val="00DF6BCA"/>
    <w:rsid w:val="00DF6C8F"/>
    <w:rsid w:val="00DF74B3"/>
    <w:rsid w:val="00DF776A"/>
    <w:rsid w:val="00DF7D34"/>
    <w:rsid w:val="00DFA0C8"/>
    <w:rsid w:val="00E006BA"/>
    <w:rsid w:val="00E00A32"/>
    <w:rsid w:val="00E00AB3"/>
    <w:rsid w:val="00E00BD3"/>
    <w:rsid w:val="00E00E76"/>
    <w:rsid w:val="00E01289"/>
    <w:rsid w:val="00E016BD"/>
    <w:rsid w:val="00E01834"/>
    <w:rsid w:val="00E0189D"/>
    <w:rsid w:val="00E01954"/>
    <w:rsid w:val="00E02039"/>
    <w:rsid w:val="00E02226"/>
    <w:rsid w:val="00E02284"/>
    <w:rsid w:val="00E02786"/>
    <w:rsid w:val="00E0279F"/>
    <w:rsid w:val="00E027D2"/>
    <w:rsid w:val="00E029D8"/>
    <w:rsid w:val="00E02CFD"/>
    <w:rsid w:val="00E02E08"/>
    <w:rsid w:val="00E02EE6"/>
    <w:rsid w:val="00E03311"/>
    <w:rsid w:val="00E03387"/>
    <w:rsid w:val="00E03684"/>
    <w:rsid w:val="00E03B45"/>
    <w:rsid w:val="00E03CFF"/>
    <w:rsid w:val="00E03D75"/>
    <w:rsid w:val="00E03E21"/>
    <w:rsid w:val="00E0441F"/>
    <w:rsid w:val="00E04AA7"/>
    <w:rsid w:val="00E04B2E"/>
    <w:rsid w:val="00E04CFC"/>
    <w:rsid w:val="00E04D3D"/>
    <w:rsid w:val="00E04E83"/>
    <w:rsid w:val="00E04EDE"/>
    <w:rsid w:val="00E04EEB"/>
    <w:rsid w:val="00E05505"/>
    <w:rsid w:val="00E0561B"/>
    <w:rsid w:val="00E056B8"/>
    <w:rsid w:val="00E05761"/>
    <w:rsid w:val="00E05B56"/>
    <w:rsid w:val="00E05C5F"/>
    <w:rsid w:val="00E0611E"/>
    <w:rsid w:val="00E061AF"/>
    <w:rsid w:val="00E066EA"/>
    <w:rsid w:val="00E06AE3"/>
    <w:rsid w:val="00E06E2F"/>
    <w:rsid w:val="00E07587"/>
    <w:rsid w:val="00E07639"/>
    <w:rsid w:val="00E0780A"/>
    <w:rsid w:val="00E07902"/>
    <w:rsid w:val="00E07926"/>
    <w:rsid w:val="00E079F3"/>
    <w:rsid w:val="00E07D4E"/>
    <w:rsid w:val="00E07E4A"/>
    <w:rsid w:val="00E10275"/>
    <w:rsid w:val="00E1052C"/>
    <w:rsid w:val="00E1063C"/>
    <w:rsid w:val="00E10679"/>
    <w:rsid w:val="00E10A62"/>
    <w:rsid w:val="00E10AC6"/>
    <w:rsid w:val="00E10AC9"/>
    <w:rsid w:val="00E10C35"/>
    <w:rsid w:val="00E10D87"/>
    <w:rsid w:val="00E11035"/>
    <w:rsid w:val="00E111B1"/>
    <w:rsid w:val="00E11340"/>
    <w:rsid w:val="00E11435"/>
    <w:rsid w:val="00E11588"/>
    <w:rsid w:val="00E11637"/>
    <w:rsid w:val="00E11D44"/>
    <w:rsid w:val="00E1235C"/>
    <w:rsid w:val="00E12643"/>
    <w:rsid w:val="00E126BC"/>
    <w:rsid w:val="00E12722"/>
    <w:rsid w:val="00E127BD"/>
    <w:rsid w:val="00E13269"/>
    <w:rsid w:val="00E132E3"/>
    <w:rsid w:val="00E135BD"/>
    <w:rsid w:val="00E139E7"/>
    <w:rsid w:val="00E14094"/>
    <w:rsid w:val="00E14128"/>
    <w:rsid w:val="00E143AC"/>
    <w:rsid w:val="00E14CB1"/>
    <w:rsid w:val="00E14ED0"/>
    <w:rsid w:val="00E151C4"/>
    <w:rsid w:val="00E15708"/>
    <w:rsid w:val="00E15793"/>
    <w:rsid w:val="00E159D2"/>
    <w:rsid w:val="00E15D47"/>
    <w:rsid w:val="00E161A6"/>
    <w:rsid w:val="00E162AB"/>
    <w:rsid w:val="00E1654A"/>
    <w:rsid w:val="00E16584"/>
    <w:rsid w:val="00E169A0"/>
    <w:rsid w:val="00E171D0"/>
    <w:rsid w:val="00E17242"/>
    <w:rsid w:val="00E17C63"/>
    <w:rsid w:val="00E17F2A"/>
    <w:rsid w:val="00E17F6C"/>
    <w:rsid w:val="00E2034B"/>
    <w:rsid w:val="00E20520"/>
    <w:rsid w:val="00E2068D"/>
    <w:rsid w:val="00E207E5"/>
    <w:rsid w:val="00E20801"/>
    <w:rsid w:val="00E209AA"/>
    <w:rsid w:val="00E210A0"/>
    <w:rsid w:val="00E21158"/>
    <w:rsid w:val="00E214B1"/>
    <w:rsid w:val="00E2176F"/>
    <w:rsid w:val="00E218FD"/>
    <w:rsid w:val="00E21906"/>
    <w:rsid w:val="00E21ACB"/>
    <w:rsid w:val="00E21D10"/>
    <w:rsid w:val="00E21E70"/>
    <w:rsid w:val="00E22049"/>
    <w:rsid w:val="00E220C5"/>
    <w:rsid w:val="00E22303"/>
    <w:rsid w:val="00E2233F"/>
    <w:rsid w:val="00E223D5"/>
    <w:rsid w:val="00E22687"/>
    <w:rsid w:val="00E226A7"/>
    <w:rsid w:val="00E226AD"/>
    <w:rsid w:val="00E229A6"/>
    <w:rsid w:val="00E22A93"/>
    <w:rsid w:val="00E22F65"/>
    <w:rsid w:val="00E22F7F"/>
    <w:rsid w:val="00E23951"/>
    <w:rsid w:val="00E23B65"/>
    <w:rsid w:val="00E23F83"/>
    <w:rsid w:val="00E24220"/>
    <w:rsid w:val="00E244E6"/>
    <w:rsid w:val="00E245DF"/>
    <w:rsid w:val="00E246B9"/>
    <w:rsid w:val="00E2492F"/>
    <w:rsid w:val="00E24BAC"/>
    <w:rsid w:val="00E24F0B"/>
    <w:rsid w:val="00E24FF7"/>
    <w:rsid w:val="00E251C9"/>
    <w:rsid w:val="00E256D9"/>
    <w:rsid w:val="00E25A82"/>
    <w:rsid w:val="00E25ADA"/>
    <w:rsid w:val="00E25B1E"/>
    <w:rsid w:val="00E25B6E"/>
    <w:rsid w:val="00E25BC3"/>
    <w:rsid w:val="00E25C1F"/>
    <w:rsid w:val="00E25FFE"/>
    <w:rsid w:val="00E26130"/>
    <w:rsid w:val="00E269AA"/>
    <w:rsid w:val="00E26E07"/>
    <w:rsid w:val="00E26E98"/>
    <w:rsid w:val="00E270CF"/>
    <w:rsid w:val="00E27371"/>
    <w:rsid w:val="00E277D0"/>
    <w:rsid w:val="00E27C9B"/>
    <w:rsid w:val="00E3058E"/>
    <w:rsid w:val="00E30820"/>
    <w:rsid w:val="00E3088E"/>
    <w:rsid w:val="00E3127D"/>
    <w:rsid w:val="00E3161D"/>
    <w:rsid w:val="00E31831"/>
    <w:rsid w:val="00E31D89"/>
    <w:rsid w:val="00E32069"/>
    <w:rsid w:val="00E32F3D"/>
    <w:rsid w:val="00E33519"/>
    <w:rsid w:val="00E33925"/>
    <w:rsid w:val="00E33BEA"/>
    <w:rsid w:val="00E342B4"/>
    <w:rsid w:val="00E34D3E"/>
    <w:rsid w:val="00E350B0"/>
    <w:rsid w:val="00E351BF"/>
    <w:rsid w:val="00E354AA"/>
    <w:rsid w:val="00E354DB"/>
    <w:rsid w:val="00E35679"/>
    <w:rsid w:val="00E35785"/>
    <w:rsid w:val="00E35804"/>
    <w:rsid w:val="00E35B8B"/>
    <w:rsid w:val="00E35DFA"/>
    <w:rsid w:val="00E35EDD"/>
    <w:rsid w:val="00E35F28"/>
    <w:rsid w:val="00E35F76"/>
    <w:rsid w:val="00E36318"/>
    <w:rsid w:val="00E36B6D"/>
    <w:rsid w:val="00E36E58"/>
    <w:rsid w:val="00E37205"/>
    <w:rsid w:val="00E377D3"/>
    <w:rsid w:val="00E378F7"/>
    <w:rsid w:val="00E37947"/>
    <w:rsid w:val="00E379FD"/>
    <w:rsid w:val="00E37A60"/>
    <w:rsid w:val="00E37D47"/>
    <w:rsid w:val="00E37DC6"/>
    <w:rsid w:val="00E40428"/>
    <w:rsid w:val="00E4050D"/>
    <w:rsid w:val="00E409CA"/>
    <w:rsid w:val="00E40A02"/>
    <w:rsid w:val="00E40BB9"/>
    <w:rsid w:val="00E40E23"/>
    <w:rsid w:val="00E411FC"/>
    <w:rsid w:val="00E41452"/>
    <w:rsid w:val="00E4160D"/>
    <w:rsid w:val="00E41928"/>
    <w:rsid w:val="00E41B65"/>
    <w:rsid w:val="00E41FDB"/>
    <w:rsid w:val="00E42002"/>
    <w:rsid w:val="00E42982"/>
    <w:rsid w:val="00E42A12"/>
    <w:rsid w:val="00E42C14"/>
    <w:rsid w:val="00E42D03"/>
    <w:rsid w:val="00E42F8D"/>
    <w:rsid w:val="00E43200"/>
    <w:rsid w:val="00E43525"/>
    <w:rsid w:val="00E4421E"/>
    <w:rsid w:val="00E444C3"/>
    <w:rsid w:val="00E44910"/>
    <w:rsid w:val="00E44AC6"/>
    <w:rsid w:val="00E44B0F"/>
    <w:rsid w:val="00E452C4"/>
    <w:rsid w:val="00E45361"/>
    <w:rsid w:val="00E458B1"/>
    <w:rsid w:val="00E459DD"/>
    <w:rsid w:val="00E46073"/>
    <w:rsid w:val="00E46082"/>
    <w:rsid w:val="00E4642F"/>
    <w:rsid w:val="00E465F0"/>
    <w:rsid w:val="00E46A06"/>
    <w:rsid w:val="00E4726D"/>
    <w:rsid w:val="00E47861"/>
    <w:rsid w:val="00E47909"/>
    <w:rsid w:val="00E47B90"/>
    <w:rsid w:val="00E47D0A"/>
    <w:rsid w:val="00E47D8A"/>
    <w:rsid w:val="00E47F1B"/>
    <w:rsid w:val="00E4A8DC"/>
    <w:rsid w:val="00E50064"/>
    <w:rsid w:val="00E503BD"/>
    <w:rsid w:val="00E505D0"/>
    <w:rsid w:val="00E507B1"/>
    <w:rsid w:val="00E50A2F"/>
    <w:rsid w:val="00E50C54"/>
    <w:rsid w:val="00E50D4C"/>
    <w:rsid w:val="00E50FF6"/>
    <w:rsid w:val="00E510BB"/>
    <w:rsid w:val="00E51180"/>
    <w:rsid w:val="00E51360"/>
    <w:rsid w:val="00E517C7"/>
    <w:rsid w:val="00E518A5"/>
    <w:rsid w:val="00E51B73"/>
    <w:rsid w:val="00E51CC6"/>
    <w:rsid w:val="00E51D19"/>
    <w:rsid w:val="00E523AF"/>
    <w:rsid w:val="00E524AE"/>
    <w:rsid w:val="00E527FA"/>
    <w:rsid w:val="00E5296E"/>
    <w:rsid w:val="00E52F8D"/>
    <w:rsid w:val="00E5314C"/>
    <w:rsid w:val="00E53831"/>
    <w:rsid w:val="00E53B6B"/>
    <w:rsid w:val="00E53F4F"/>
    <w:rsid w:val="00E53FE1"/>
    <w:rsid w:val="00E54075"/>
    <w:rsid w:val="00E544DB"/>
    <w:rsid w:val="00E54543"/>
    <w:rsid w:val="00E552B8"/>
    <w:rsid w:val="00E555B8"/>
    <w:rsid w:val="00E55738"/>
    <w:rsid w:val="00E55C3C"/>
    <w:rsid w:val="00E56075"/>
    <w:rsid w:val="00E563D1"/>
    <w:rsid w:val="00E565C5"/>
    <w:rsid w:val="00E566D7"/>
    <w:rsid w:val="00E56992"/>
    <w:rsid w:val="00E56EA6"/>
    <w:rsid w:val="00E5701B"/>
    <w:rsid w:val="00E571D1"/>
    <w:rsid w:val="00E57890"/>
    <w:rsid w:val="00E579EA"/>
    <w:rsid w:val="00E60244"/>
    <w:rsid w:val="00E605D0"/>
    <w:rsid w:val="00E60950"/>
    <w:rsid w:val="00E60A4B"/>
    <w:rsid w:val="00E60DB3"/>
    <w:rsid w:val="00E613ED"/>
    <w:rsid w:val="00E6166F"/>
    <w:rsid w:val="00E616A8"/>
    <w:rsid w:val="00E618BE"/>
    <w:rsid w:val="00E61998"/>
    <w:rsid w:val="00E62273"/>
    <w:rsid w:val="00E622D4"/>
    <w:rsid w:val="00E624EE"/>
    <w:rsid w:val="00E6262A"/>
    <w:rsid w:val="00E6284B"/>
    <w:rsid w:val="00E62B8B"/>
    <w:rsid w:val="00E62BB9"/>
    <w:rsid w:val="00E62E44"/>
    <w:rsid w:val="00E62EBE"/>
    <w:rsid w:val="00E632DA"/>
    <w:rsid w:val="00E63B1D"/>
    <w:rsid w:val="00E63DE2"/>
    <w:rsid w:val="00E63E27"/>
    <w:rsid w:val="00E64379"/>
    <w:rsid w:val="00E647C0"/>
    <w:rsid w:val="00E64D2B"/>
    <w:rsid w:val="00E64F54"/>
    <w:rsid w:val="00E65427"/>
    <w:rsid w:val="00E65775"/>
    <w:rsid w:val="00E6595F"/>
    <w:rsid w:val="00E65C29"/>
    <w:rsid w:val="00E66588"/>
    <w:rsid w:val="00E66727"/>
    <w:rsid w:val="00E66B46"/>
    <w:rsid w:val="00E66CEC"/>
    <w:rsid w:val="00E6712E"/>
    <w:rsid w:val="00E679FE"/>
    <w:rsid w:val="00E67A4E"/>
    <w:rsid w:val="00E67D84"/>
    <w:rsid w:val="00E67F1C"/>
    <w:rsid w:val="00E67FDB"/>
    <w:rsid w:val="00E701E3"/>
    <w:rsid w:val="00E706B8"/>
    <w:rsid w:val="00E70A5F"/>
    <w:rsid w:val="00E70D9E"/>
    <w:rsid w:val="00E7135A"/>
    <w:rsid w:val="00E7183C"/>
    <w:rsid w:val="00E71F9D"/>
    <w:rsid w:val="00E72962"/>
    <w:rsid w:val="00E729A0"/>
    <w:rsid w:val="00E72E38"/>
    <w:rsid w:val="00E7337B"/>
    <w:rsid w:val="00E73C88"/>
    <w:rsid w:val="00E73F8E"/>
    <w:rsid w:val="00E7432F"/>
    <w:rsid w:val="00E74685"/>
    <w:rsid w:val="00E749F1"/>
    <w:rsid w:val="00E74D21"/>
    <w:rsid w:val="00E74F53"/>
    <w:rsid w:val="00E7502C"/>
    <w:rsid w:val="00E757CD"/>
    <w:rsid w:val="00E75C80"/>
    <w:rsid w:val="00E75E88"/>
    <w:rsid w:val="00E7687E"/>
    <w:rsid w:val="00E76B43"/>
    <w:rsid w:val="00E76C9B"/>
    <w:rsid w:val="00E76E48"/>
    <w:rsid w:val="00E76EE1"/>
    <w:rsid w:val="00E76F1D"/>
    <w:rsid w:val="00E76FB2"/>
    <w:rsid w:val="00E7733D"/>
    <w:rsid w:val="00E77543"/>
    <w:rsid w:val="00E77600"/>
    <w:rsid w:val="00E77A20"/>
    <w:rsid w:val="00E77A31"/>
    <w:rsid w:val="00E77C52"/>
    <w:rsid w:val="00E80363"/>
    <w:rsid w:val="00E80514"/>
    <w:rsid w:val="00E8088C"/>
    <w:rsid w:val="00E80935"/>
    <w:rsid w:val="00E80C51"/>
    <w:rsid w:val="00E81165"/>
    <w:rsid w:val="00E8159D"/>
    <w:rsid w:val="00E815B7"/>
    <w:rsid w:val="00E81968"/>
    <w:rsid w:val="00E81CE6"/>
    <w:rsid w:val="00E81E0B"/>
    <w:rsid w:val="00E81E64"/>
    <w:rsid w:val="00E820E6"/>
    <w:rsid w:val="00E8219A"/>
    <w:rsid w:val="00E82588"/>
    <w:rsid w:val="00E8298C"/>
    <w:rsid w:val="00E82AC4"/>
    <w:rsid w:val="00E82D4E"/>
    <w:rsid w:val="00E83266"/>
    <w:rsid w:val="00E833A9"/>
    <w:rsid w:val="00E8354C"/>
    <w:rsid w:val="00E83731"/>
    <w:rsid w:val="00E83C12"/>
    <w:rsid w:val="00E83CB1"/>
    <w:rsid w:val="00E83CE9"/>
    <w:rsid w:val="00E8435E"/>
    <w:rsid w:val="00E84449"/>
    <w:rsid w:val="00E84851"/>
    <w:rsid w:val="00E8500A"/>
    <w:rsid w:val="00E8500F"/>
    <w:rsid w:val="00E85223"/>
    <w:rsid w:val="00E85512"/>
    <w:rsid w:val="00E85AB1"/>
    <w:rsid w:val="00E85C78"/>
    <w:rsid w:val="00E86242"/>
    <w:rsid w:val="00E8634D"/>
    <w:rsid w:val="00E86501"/>
    <w:rsid w:val="00E86585"/>
    <w:rsid w:val="00E866C9"/>
    <w:rsid w:val="00E8692D"/>
    <w:rsid w:val="00E86E22"/>
    <w:rsid w:val="00E86E43"/>
    <w:rsid w:val="00E87171"/>
    <w:rsid w:val="00E87202"/>
    <w:rsid w:val="00E8734E"/>
    <w:rsid w:val="00E8776A"/>
    <w:rsid w:val="00E878E0"/>
    <w:rsid w:val="00E87A3C"/>
    <w:rsid w:val="00E87ABE"/>
    <w:rsid w:val="00E87C07"/>
    <w:rsid w:val="00E87C3F"/>
    <w:rsid w:val="00E900FC"/>
    <w:rsid w:val="00E9023B"/>
    <w:rsid w:val="00E90357"/>
    <w:rsid w:val="00E907E1"/>
    <w:rsid w:val="00E909B3"/>
    <w:rsid w:val="00E913A9"/>
    <w:rsid w:val="00E91569"/>
    <w:rsid w:val="00E915E1"/>
    <w:rsid w:val="00E91781"/>
    <w:rsid w:val="00E91E66"/>
    <w:rsid w:val="00E91F45"/>
    <w:rsid w:val="00E923BF"/>
    <w:rsid w:val="00E92435"/>
    <w:rsid w:val="00E92C98"/>
    <w:rsid w:val="00E92D58"/>
    <w:rsid w:val="00E92D6C"/>
    <w:rsid w:val="00E92F78"/>
    <w:rsid w:val="00E9341A"/>
    <w:rsid w:val="00E937A2"/>
    <w:rsid w:val="00E93832"/>
    <w:rsid w:val="00E93A07"/>
    <w:rsid w:val="00E93B50"/>
    <w:rsid w:val="00E93D8A"/>
    <w:rsid w:val="00E9422A"/>
    <w:rsid w:val="00E945DC"/>
    <w:rsid w:val="00E94842"/>
    <w:rsid w:val="00E94890"/>
    <w:rsid w:val="00E94910"/>
    <w:rsid w:val="00E94D30"/>
    <w:rsid w:val="00E94FEF"/>
    <w:rsid w:val="00E955C5"/>
    <w:rsid w:val="00E9570B"/>
    <w:rsid w:val="00E95CA9"/>
    <w:rsid w:val="00E96004"/>
    <w:rsid w:val="00E96408"/>
    <w:rsid w:val="00E96598"/>
    <w:rsid w:val="00E966E1"/>
    <w:rsid w:val="00E96883"/>
    <w:rsid w:val="00E97058"/>
    <w:rsid w:val="00E9726C"/>
    <w:rsid w:val="00E973D1"/>
    <w:rsid w:val="00E97D70"/>
    <w:rsid w:val="00EA0002"/>
    <w:rsid w:val="00EA0267"/>
    <w:rsid w:val="00EA0423"/>
    <w:rsid w:val="00EA0685"/>
    <w:rsid w:val="00EA07B2"/>
    <w:rsid w:val="00EA084F"/>
    <w:rsid w:val="00EA0C5A"/>
    <w:rsid w:val="00EA1035"/>
    <w:rsid w:val="00EA10A6"/>
    <w:rsid w:val="00EA10C2"/>
    <w:rsid w:val="00EA176C"/>
    <w:rsid w:val="00EA1DC5"/>
    <w:rsid w:val="00EA1EDC"/>
    <w:rsid w:val="00EA1EF4"/>
    <w:rsid w:val="00EA2098"/>
    <w:rsid w:val="00EA2E06"/>
    <w:rsid w:val="00EA30B7"/>
    <w:rsid w:val="00EA3408"/>
    <w:rsid w:val="00EA3437"/>
    <w:rsid w:val="00EA349E"/>
    <w:rsid w:val="00EA34F5"/>
    <w:rsid w:val="00EA3604"/>
    <w:rsid w:val="00EA37BE"/>
    <w:rsid w:val="00EA39D0"/>
    <w:rsid w:val="00EA4134"/>
    <w:rsid w:val="00EA4505"/>
    <w:rsid w:val="00EA4BBB"/>
    <w:rsid w:val="00EA4D48"/>
    <w:rsid w:val="00EA53F1"/>
    <w:rsid w:val="00EA55CE"/>
    <w:rsid w:val="00EA57DD"/>
    <w:rsid w:val="00EA5C11"/>
    <w:rsid w:val="00EA60F5"/>
    <w:rsid w:val="00EA61F6"/>
    <w:rsid w:val="00EA6289"/>
    <w:rsid w:val="00EA63F8"/>
    <w:rsid w:val="00EA6992"/>
    <w:rsid w:val="00EA6BCC"/>
    <w:rsid w:val="00EA6F79"/>
    <w:rsid w:val="00EA7125"/>
    <w:rsid w:val="00EA7479"/>
    <w:rsid w:val="00EA7551"/>
    <w:rsid w:val="00EA79B0"/>
    <w:rsid w:val="00EA7ADB"/>
    <w:rsid w:val="00EA7D3B"/>
    <w:rsid w:val="00EA7FDE"/>
    <w:rsid w:val="00EB029D"/>
    <w:rsid w:val="00EB042B"/>
    <w:rsid w:val="00EB0483"/>
    <w:rsid w:val="00EB05E7"/>
    <w:rsid w:val="00EB0804"/>
    <w:rsid w:val="00EB085B"/>
    <w:rsid w:val="00EB0881"/>
    <w:rsid w:val="00EB0C48"/>
    <w:rsid w:val="00EB0DD2"/>
    <w:rsid w:val="00EB0E4C"/>
    <w:rsid w:val="00EB0F67"/>
    <w:rsid w:val="00EB126D"/>
    <w:rsid w:val="00EB12D0"/>
    <w:rsid w:val="00EB15BA"/>
    <w:rsid w:val="00EB1705"/>
    <w:rsid w:val="00EB1C50"/>
    <w:rsid w:val="00EB1FC2"/>
    <w:rsid w:val="00EB281F"/>
    <w:rsid w:val="00EB29A8"/>
    <w:rsid w:val="00EB2E8C"/>
    <w:rsid w:val="00EB324E"/>
    <w:rsid w:val="00EB3B69"/>
    <w:rsid w:val="00EB3C85"/>
    <w:rsid w:val="00EB3EA4"/>
    <w:rsid w:val="00EB3FDE"/>
    <w:rsid w:val="00EB42DB"/>
    <w:rsid w:val="00EB4777"/>
    <w:rsid w:val="00EB482B"/>
    <w:rsid w:val="00EB486C"/>
    <w:rsid w:val="00EB4CEF"/>
    <w:rsid w:val="00EB5231"/>
    <w:rsid w:val="00EB525B"/>
    <w:rsid w:val="00EB5A25"/>
    <w:rsid w:val="00EB5A31"/>
    <w:rsid w:val="00EB5D78"/>
    <w:rsid w:val="00EB5EAE"/>
    <w:rsid w:val="00EB6838"/>
    <w:rsid w:val="00EB688D"/>
    <w:rsid w:val="00EB6EC2"/>
    <w:rsid w:val="00EB7B64"/>
    <w:rsid w:val="00EC090F"/>
    <w:rsid w:val="00EC094C"/>
    <w:rsid w:val="00EC1634"/>
    <w:rsid w:val="00EC1666"/>
    <w:rsid w:val="00EC1813"/>
    <w:rsid w:val="00EC1A70"/>
    <w:rsid w:val="00EC1C75"/>
    <w:rsid w:val="00EC1D5E"/>
    <w:rsid w:val="00EC21B9"/>
    <w:rsid w:val="00EC2524"/>
    <w:rsid w:val="00EC2657"/>
    <w:rsid w:val="00EC2659"/>
    <w:rsid w:val="00EC2816"/>
    <w:rsid w:val="00EC28B2"/>
    <w:rsid w:val="00EC2917"/>
    <w:rsid w:val="00EC29A4"/>
    <w:rsid w:val="00EC2C14"/>
    <w:rsid w:val="00EC33A9"/>
    <w:rsid w:val="00EC3C73"/>
    <w:rsid w:val="00EC3DEB"/>
    <w:rsid w:val="00EC41BA"/>
    <w:rsid w:val="00EC4442"/>
    <w:rsid w:val="00EC47E1"/>
    <w:rsid w:val="00EC49E6"/>
    <w:rsid w:val="00EC4AF0"/>
    <w:rsid w:val="00EC4E82"/>
    <w:rsid w:val="00EC4EA0"/>
    <w:rsid w:val="00EC5513"/>
    <w:rsid w:val="00EC5AD8"/>
    <w:rsid w:val="00EC5C8F"/>
    <w:rsid w:val="00EC5CFE"/>
    <w:rsid w:val="00EC5D84"/>
    <w:rsid w:val="00EC625A"/>
    <w:rsid w:val="00EC6501"/>
    <w:rsid w:val="00EC6558"/>
    <w:rsid w:val="00EC67EC"/>
    <w:rsid w:val="00EC68EB"/>
    <w:rsid w:val="00EC6E78"/>
    <w:rsid w:val="00EC6F7D"/>
    <w:rsid w:val="00EC7011"/>
    <w:rsid w:val="00EC72F9"/>
    <w:rsid w:val="00EC746E"/>
    <w:rsid w:val="00EC774A"/>
    <w:rsid w:val="00EC778C"/>
    <w:rsid w:val="00EC7A56"/>
    <w:rsid w:val="00EC7E1F"/>
    <w:rsid w:val="00EC7FC7"/>
    <w:rsid w:val="00ECF709"/>
    <w:rsid w:val="00ED00A6"/>
    <w:rsid w:val="00ED02F1"/>
    <w:rsid w:val="00ED0699"/>
    <w:rsid w:val="00ED0C18"/>
    <w:rsid w:val="00ED0D2C"/>
    <w:rsid w:val="00ED106F"/>
    <w:rsid w:val="00ED1412"/>
    <w:rsid w:val="00ED151C"/>
    <w:rsid w:val="00ED1724"/>
    <w:rsid w:val="00ED1867"/>
    <w:rsid w:val="00ED194C"/>
    <w:rsid w:val="00ED19FB"/>
    <w:rsid w:val="00ED1D03"/>
    <w:rsid w:val="00ED1E29"/>
    <w:rsid w:val="00ED1E2A"/>
    <w:rsid w:val="00ED1EE3"/>
    <w:rsid w:val="00ED1F86"/>
    <w:rsid w:val="00ED2077"/>
    <w:rsid w:val="00ED217E"/>
    <w:rsid w:val="00ED2261"/>
    <w:rsid w:val="00ED2487"/>
    <w:rsid w:val="00ED25EB"/>
    <w:rsid w:val="00ED2787"/>
    <w:rsid w:val="00ED28FE"/>
    <w:rsid w:val="00ED2C02"/>
    <w:rsid w:val="00ED331E"/>
    <w:rsid w:val="00ED3994"/>
    <w:rsid w:val="00ED3A75"/>
    <w:rsid w:val="00ED3A81"/>
    <w:rsid w:val="00ED3BEA"/>
    <w:rsid w:val="00ED4162"/>
    <w:rsid w:val="00ED4163"/>
    <w:rsid w:val="00ED45C7"/>
    <w:rsid w:val="00ED46A6"/>
    <w:rsid w:val="00ED46C8"/>
    <w:rsid w:val="00ED4761"/>
    <w:rsid w:val="00ED4DB0"/>
    <w:rsid w:val="00ED4F69"/>
    <w:rsid w:val="00ED5097"/>
    <w:rsid w:val="00ED5508"/>
    <w:rsid w:val="00ED55C0"/>
    <w:rsid w:val="00ED5605"/>
    <w:rsid w:val="00ED57E5"/>
    <w:rsid w:val="00ED57EA"/>
    <w:rsid w:val="00ED5C86"/>
    <w:rsid w:val="00ED5E84"/>
    <w:rsid w:val="00ED62E1"/>
    <w:rsid w:val="00ED6455"/>
    <w:rsid w:val="00ED65BD"/>
    <w:rsid w:val="00ED689F"/>
    <w:rsid w:val="00ED6AB0"/>
    <w:rsid w:val="00ED6DA9"/>
    <w:rsid w:val="00ED73AC"/>
    <w:rsid w:val="00ED7508"/>
    <w:rsid w:val="00ED7578"/>
    <w:rsid w:val="00ED797D"/>
    <w:rsid w:val="00ED7FFE"/>
    <w:rsid w:val="00EE0081"/>
    <w:rsid w:val="00EE052B"/>
    <w:rsid w:val="00EE0656"/>
    <w:rsid w:val="00EE096E"/>
    <w:rsid w:val="00EE0BAA"/>
    <w:rsid w:val="00EE0E63"/>
    <w:rsid w:val="00EE1147"/>
    <w:rsid w:val="00EE1976"/>
    <w:rsid w:val="00EE1ADB"/>
    <w:rsid w:val="00EE1EE3"/>
    <w:rsid w:val="00EE27F2"/>
    <w:rsid w:val="00EE354E"/>
    <w:rsid w:val="00EE390A"/>
    <w:rsid w:val="00EE3B77"/>
    <w:rsid w:val="00EE3CCC"/>
    <w:rsid w:val="00EE42B5"/>
    <w:rsid w:val="00EE47B6"/>
    <w:rsid w:val="00EE49FC"/>
    <w:rsid w:val="00EE4D61"/>
    <w:rsid w:val="00EE4F43"/>
    <w:rsid w:val="00EE5318"/>
    <w:rsid w:val="00EE53CF"/>
    <w:rsid w:val="00EE566D"/>
    <w:rsid w:val="00EE595F"/>
    <w:rsid w:val="00EE5C15"/>
    <w:rsid w:val="00EE5D46"/>
    <w:rsid w:val="00EE60F9"/>
    <w:rsid w:val="00EE6C42"/>
    <w:rsid w:val="00EE716B"/>
    <w:rsid w:val="00EE73C5"/>
    <w:rsid w:val="00EE75FC"/>
    <w:rsid w:val="00EE77CE"/>
    <w:rsid w:val="00EE78C2"/>
    <w:rsid w:val="00EE7C2C"/>
    <w:rsid w:val="00EE7CFC"/>
    <w:rsid w:val="00EE7EB0"/>
    <w:rsid w:val="00EE7F63"/>
    <w:rsid w:val="00EF01E1"/>
    <w:rsid w:val="00EF0231"/>
    <w:rsid w:val="00EF0553"/>
    <w:rsid w:val="00EF0F26"/>
    <w:rsid w:val="00EF0F9B"/>
    <w:rsid w:val="00EF0FE4"/>
    <w:rsid w:val="00EF137E"/>
    <w:rsid w:val="00EF1682"/>
    <w:rsid w:val="00EF19C2"/>
    <w:rsid w:val="00EF1E52"/>
    <w:rsid w:val="00EF24FE"/>
    <w:rsid w:val="00EF2DF3"/>
    <w:rsid w:val="00EF3AAB"/>
    <w:rsid w:val="00EF4856"/>
    <w:rsid w:val="00EF4D1B"/>
    <w:rsid w:val="00EF503A"/>
    <w:rsid w:val="00EF549E"/>
    <w:rsid w:val="00EF54D6"/>
    <w:rsid w:val="00EF58F4"/>
    <w:rsid w:val="00EF5A41"/>
    <w:rsid w:val="00EF5BCB"/>
    <w:rsid w:val="00EF5F58"/>
    <w:rsid w:val="00EF687C"/>
    <w:rsid w:val="00EF68AF"/>
    <w:rsid w:val="00EF6B37"/>
    <w:rsid w:val="00EF6BE2"/>
    <w:rsid w:val="00EF6C17"/>
    <w:rsid w:val="00EF6EC7"/>
    <w:rsid w:val="00EF6F99"/>
    <w:rsid w:val="00EF70FD"/>
    <w:rsid w:val="00EF75FF"/>
    <w:rsid w:val="00EF799D"/>
    <w:rsid w:val="00EF7D2C"/>
    <w:rsid w:val="00F00005"/>
    <w:rsid w:val="00F003DA"/>
    <w:rsid w:val="00F0063A"/>
    <w:rsid w:val="00F00F81"/>
    <w:rsid w:val="00F0132A"/>
    <w:rsid w:val="00F014A9"/>
    <w:rsid w:val="00F01A75"/>
    <w:rsid w:val="00F01EE0"/>
    <w:rsid w:val="00F01FB1"/>
    <w:rsid w:val="00F0224F"/>
    <w:rsid w:val="00F02345"/>
    <w:rsid w:val="00F02D1F"/>
    <w:rsid w:val="00F02E4D"/>
    <w:rsid w:val="00F02E81"/>
    <w:rsid w:val="00F0337A"/>
    <w:rsid w:val="00F03609"/>
    <w:rsid w:val="00F0374E"/>
    <w:rsid w:val="00F0380A"/>
    <w:rsid w:val="00F04293"/>
    <w:rsid w:val="00F043F5"/>
    <w:rsid w:val="00F0465B"/>
    <w:rsid w:val="00F04CA9"/>
    <w:rsid w:val="00F04CD1"/>
    <w:rsid w:val="00F04CDB"/>
    <w:rsid w:val="00F05062"/>
    <w:rsid w:val="00F051BD"/>
    <w:rsid w:val="00F058CB"/>
    <w:rsid w:val="00F05A41"/>
    <w:rsid w:val="00F05E58"/>
    <w:rsid w:val="00F06463"/>
    <w:rsid w:val="00F064AC"/>
    <w:rsid w:val="00F06621"/>
    <w:rsid w:val="00F06E4B"/>
    <w:rsid w:val="00F070B7"/>
    <w:rsid w:val="00F078E2"/>
    <w:rsid w:val="00F1032E"/>
    <w:rsid w:val="00F10344"/>
    <w:rsid w:val="00F1096B"/>
    <w:rsid w:val="00F10D95"/>
    <w:rsid w:val="00F113C9"/>
    <w:rsid w:val="00F11487"/>
    <w:rsid w:val="00F11648"/>
    <w:rsid w:val="00F1171A"/>
    <w:rsid w:val="00F11A54"/>
    <w:rsid w:val="00F11CC3"/>
    <w:rsid w:val="00F11E16"/>
    <w:rsid w:val="00F124C1"/>
    <w:rsid w:val="00F126DD"/>
    <w:rsid w:val="00F12816"/>
    <w:rsid w:val="00F1281F"/>
    <w:rsid w:val="00F12B50"/>
    <w:rsid w:val="00F1315F"/>
    <w:rsid w:val="00F133BE"/>
    <w:rsid w:val="00F13643"/>
    <w:rsid w:val="00F1369A"/>
    <w:rsid w:val="00F1424D"/>
    <w:rsid w:val="00F14273"/>
    <w:rsid w:val="00F142C2"/>
    <w:rsid w:val="00F14623"/>
    <w:rsid w:val="00F148E4"/>
    <w:rsid w:val="00F148EC"/>
    <w:rsid w:val="00F14D0F"/>
    <w:rsid w:val="00F14EEA"/>
    <w:rsid w:val="00F1535A"/>
    <w:rsid w:val="00F15549"/>
    <w:rsid w:val="00F1559E"/>
    <w:rsid w:val="00F1585D"/>
    <w:rsid w:val="00F15987"/>
    <w:rsid w:val="00F15A3F"/>
    <w:rsid w:val="00F15C57"/>
    <w:rsid w:val="00F15D92"/>
    <w:rsid w:val="00F1650D"/>
    <w:rsid w:val="00F16D08"/>
    <w:rsid w:val="00F16D4C"/>
    <w:rsid w:val="00F16E18"/>
    <w:rsid w:val="00F16FE9"/>
    <w:rsid w:val="00F17024"/>
    <w:rsid w:val="00F2007B"/>
    <w:rsid w:val="00F20318"/>
    <w:rsid w:val="00F2048F"/>
    <w:rsid w:val="00F20B95"/>
    <w:rsid w:val="00F20E31"/>
    <w:rsid w:val="00F21937"/>
    <w:rsid w:val="00F21E28"/>
    <w:rsid w:val="00F22265"/>
    <w:rsid w:val="00F2229A"/>
    <w:rsid w:val="00F2256A"/>
    <w:rsid w:val="00F228A6"/>
    <w:rsid w:val="00F22937"/>
    <w:rsid w:val="00F22DBF"/>
    <w:rsid w:val="00F22E21"/>
    <w:rsid w:val="00F22E8D"/>
    <w:rsid w:val="00F23050"/>
    <w:rsid w:val="00F23356"/>
    <w:rsid w:val="00F2339B"/>
    <w:rsid w:val="00F237BA"/>
    <w:rsid w:val="00F238C5"/>
    <w:rsid w:val="00F23B23"/>
    <w:rsid w:val="00F23B73"/>
    <w:rsid w:val="00F24409"/>
    <w:rsid w:val="00F24424"/>
    <w:rsid w:val="00F244E7"/>
    <w:rsid w:val="00F244FC"/>
    <w:rsid w:val="00F24913"/>
    <w:rsid w:val="00F2491B"/>
    <w:rsid w:val="00F2492B"/>
    <w:rsid w:val="00F24949"/>
    <w:rsid w:val="00F24953"/>
    <w:rsid w:val="00F24A58"/>
    <w:rsid w:val="00F24D15"/>
    <w:rsid w:val="00F256FD"/>
    <w:rsid w:val="00F2584D"/>
    <w:rsid w:val="00F25895"/>
    <w:rsid w:val="00F25979"/>
    <w:rsid w:val="00F25C16"/>
    <w:rsid w:val="00F25EC8"/>
    <w:rsid w:val="00F25F9E"/>
    <w:rsid w:val="00F25FC4"/>
    <w:rsid w:val="00F2606D"/>
    <w:rsid w:val="00F264A4"/>
    <w:rsid w:val="00F2657E"/>
    <w:rsid w:val="00F26666"/>
    <w:rsid w:val="00F269DB"/>
    <w:rsid w:val="00F26D8C"/>
    <w:rsid w:val="00F27211"/>
    <w:rsid w:val="00F2732A"/>
    <w:rsid w:val="00F27504"/>
    <w:rsid w:val="00F3017E"/>
    <w:rsid w:val="00F304B3"/>
    <w:rsid w:val="00F307B4"/>
    <w:rsid w:val="00F3116A"/>
    <w:rsid w:val="00F3142D"/>
    <w:rsid w:val="00F316C8"/>
    <w:rsid w:val="00F31AF4"/>
    <w:rsid w:val="00F31D63"/>
    <w:rsid w:val="00F32072"/>
    <w:rsid w:val="00F32222"/>
    <w:rsid w:val="00F32240"/>
    <w:rsid w:val="00F324C0"/>
    <w:rsid w:val="00F32A99"/>
    <w:rsid w:val="00F32CA1"/>
    <w:rsid w:val="00F330CB"/>
    <w:rsid w:val="00F33284"/>
    <w:rsid w:val="00F33695"/>
    <w:rsid w:val="00F33BAF"/>
    <w:rsid w:val="00F33C61"/>
    <w:rsid w:val="00F340F5"/>
    <w:rsid w:val="00F349AF"/>
    <w:rsid w:val="00F34A88"/>
    <w:rsid w:val="00F34DEA"/>
    <w:rsid w:val="00F350FC"/>
    <w:rsid w:val="00F355EF"/>
    <w:rsid w:val="00F35A8A"/>
    <w:rsid w:val="00F35B8D"/>
    <w:rsid w:val="00F35C39"/>
    <w:rsid w:val="00F35FD0"/>
    <w:rsid w:val="00F3613F"/>
    <w:rsid w:val="00F36629"/>
    <w:rsid w:val="00F36703"/>
    <w:rsid w:val="00F36CD8"/>
    <w:rsid w:val="00F36E10"/>
    <w:rsid w:val="00F36FEB"/>
    <w:rsid w:val="00F370F9"/>
    <w:rsid w:val="00F37229"/>
    <w:rsid w:val="00F374DE"/>
    <w:rsid w:val="00F37B30"/>
    <w:rsid w:val="00F37CE3"/>
    <w:rsid w:val="00F4048C"/>
    <w:rsid w:val="00F40761"/>
    <w:rsid w:val="00F4083C"/>
    <w:rsid w:val="00F40F9E"/>
    <w:rsid w:val="00F41946"/>
    <w:rsid w:val="00F41B27"/>
    <w:rsid w:val="00F41B8B"/>
    <w:rsid w:val="00F41D74"/>
    <w:rsid w:val="00F42185"/>
    <w:rsid w:val="00F42602"/>
    <w:rsid w:val="00F427BE"/>
    <w:rsid w:val="00F42B03"/>
    <w:rsid w:val="00F42BE9"/>
    <w:rsid w:val="00F43617"/>
    <w:rsid w:val="00F443AD"/>
    <w:rsid w:val="00F444D1"/>
    <w:rsid w:val="00F447B5"/>
    <w:rsid w:val="00F447F4"/>
    <w:rsid w:val="00F44842"/>
    <w:rsid w:val="00F44AEB"/>
    <w:rsid w:val="00F44D4F"/>
    <w:rsid w:val="00F44F52"/>
    <w:rsid w:val="00F4543A"/>
    <w:rsid w:val="00F45520"/>
    <w:rsid w:val="00F45C6A"/>
    <w:rsid w:val="00F45E33"/>
    <w:rsid w:val="00F460C0"/>
    <w:rsid w:val="00F4645A"/>
    <w:rsid w:val="00F46506"/>
    <w:rsid w:val="00F46BC5"/>
    <w:rsid w:val="00F46C7D"/>
    <w:rsid w:val="00F46C9E"/>
    <w:rsid w:val="00F46FED"/>
    <w:rsid w:val="00F4723A"/>
    <w:rsid w:val="00F47423"/>
    <w:rsid w:val="00F4796C"/>
    <w:rsid w:val="00F500AB"/>
    <w:rsid w:val="00F50378"/>
    <w:rsid w:val="00F5058C"/>
    <w:rsid w:val="00F50751"/>
    <w:rsid w:val="00F50A15"/>
    <w:rsid w:val="00F50A5C"/>
    <w:rsid w:val="00F50C67"/>
    <w:rsid w:val="00F50D49"/>
    <w:rsid w:val="00F50E7E"/>
    <w:rsid w:val="00F513D2"/>
    <w:rsid w:val="00F514E3"/>
    <w:rsid w:val="00F515BE"/>
    <w:rsid w:val="00F5181F"/>
    <w:rsid w:val="00F518C0"/>
    <w:rsid w:val="00F51A2E"/>
    <w:rsid w:val="00F51DBA"/>
    <w:rsid w:val="00F520E2"/>
    <w:rsid w:val="00F52497"/>
    <w:rsid w:val="00F5266B"/>
    <w:rsid w:val="00F5278D"/>
    <w:rsid w:val="00F52C61"/>
    <w:rsid w:val="00F52E96"/>
    <w:rsid w:val="00F52FB1"/>
    <w:rsid w:val="00F532D2"/>
    <w:rsid w:val="00F53B61"/>
    <w:rsid w:val="00F53FD1"/>
    <w:rsid w:val="00F5423A"/>
    <w:rsid w:val="00F54376"/>
    <w:rsid w:val="00F54C5E"/>
    <w:rsid w:val="00F54DA9"/>
    <w:rsid w:val="00F54DEE"/>
    <w:rsid w:val="00F54F3D"/>
    <w:rsid w:val="00F55847"/>
    <w:rsid w:val="00F55DD6"/>
    <w:rsid w:val="00F55ED1"/>
    <w:rsid w:val="00F56073"/>
    <w:rsid w:val="00F56135"/>
    <w:rsid w:val="00F56790"/>
    <w:rsid w:val="00F56A20"/>
    <w:rsid w:val="00F56C95"/>
    <w:rsid w:val="00F56DE0"/>
    <w:rsid w:val="00F5703B"/>
    <w:rsid w:val="00F5725D"/>
    <w:rsid w:val="00F57272"/>
    <w:rsid w:val="00F57307"/>
    <w:rsid w:val="00F57514"/>
    <w:rsid w:val="00F57608"/>
    <w:rsid w:val="00F576D8"/>
    <w:rsid w:val="00F57BDA"/>
    <w:rsid w:val="00F57EB5"/>
    <w:rsid w:val="00F57FAA"/>
    <w:rsid w:val="00F60466"/>
    <w:rsid w:val="00F605D0"/>
    <w:rsid w:val="00F60682"/>
    <w:rsid w:val="00F606BA"/>
    <w:rsid w:val="00F607A3"/>
    <w:rsid w:val="00F60ADC"/>
    <w:rsid w:val="00F60B6E"/>
    <w:rsid w:val="00F60B87"/>
    <w:rsid w:val="00F61264"/>
    <w:rsid w:val="00F614B2"/>
    <w:rsid w:val="00F61541"/>
    <w:rsid w:val="00F61C19"/>
    <w:rsid w:val="00F61CAC"/>
    <w:rsid w:val="00F61D57"/>
    <w:rsid w:val="00F62137"/>
    <w:rsid w:val="00F62254"/>
    <w:rsid w:val="00F62381"/>
    <w:rsid w:val="00F6251A"/>
    <w:rsid w:val="00F62556"/>
    <w:rsid w:val="00F626BB"/>
    <w:rsid w:val="00F628CA"/>
    <w:rsid w:val="00F631B9"/>
    <w:rsid w:val="00F63474"/>
    <w:rsid w:val="00F636AF"/>
    <w:rsid w:val="00F63812"/>
    <w:rsid w:val="00F6399D"/>
    <w:rsid w:val="00F63AC3"/>
    <w:rsid w:val="00F63BCE"/>
    <w:rsid w:val="00F63FF9"/>
    <w:rsid w:val="00F64087"/>
    <w:rsid w:val="00F647B5"/>
    <w:rsid w:val="00F6555D"/>
    <w:rsid w:val="00F65835"/>
    <w:rsid w:val="00F658C0"/>
    <w:rsid w:val="00F65F2C"/>
    <w:rsid w:val="00F6657D"/>
    <w:rsid w:val="00F66DBE"/>
    <w:rsid w:val="00F66E2D"/>
    <w:rsid w:val="00F6704A"/>
    <w:rsid w:val="00F67094"/>
    <w:rsid w:val="00F670CC"/>
    <w:rsid w:val="00F671FB"/>
    <w:rsid w:val="00F674F4"/>
    <w:rsid w:val="00F675B3"/>
    <w:rsid w:val="00F675D5"/>
    <w:rsid w:val="00F67635"/>
    <w:rsid w:val="00F67E77"/>
    <w:rsid w:val="00F700D6"/>
    <w:rsid w:val="00F704FB"/>
    <w:rsid w:val="00F7054F"/>
    <w:rsid w:val="00F7088B"/>
    <w:rsid w:val="00F708BF"/>
    <w:rsid w:val="00F70949"/>
    <w:rsid w:val="00F71A04"/>
    <w:rsid w:val="00F71B6D"/>
    <w:rsid w:val="00F7254D"/>
    <w:rsid w:val="00F72A41"/>
    <w:rsid w:val="00F732D9"/>
    <w:rsid w:val="00F734D7"/>
    <w:rsid w:val="00F734DD"/>
    <w:rsid w:val="00F73827"/>
    <w:rsid w:val="00F739F4"/>
    <w:rsid w:val="00F73A94"/>
    <w:rsid w:val="00F73C94"/>
    <w:rsid w:val="00F73EDC"/>
    <w:rsid w:val="00F74144"/>
    <w:rsid w:val="00F74ACA"/>
    <w:rsid w:val="00F74CC4"/>
    <w:rsid w:val="00F74D4F"/>
    <w:rsid w:val="00F74E23"/>
    <w:rsid w:val="00F75547"/>
    <w:rsid w:val="00F758B7"/>
    <w:rsid w:val="00F7619A"/>
    <w:rsid w:val="00F761C7"/>
    <w:rsid w:val="00F76760"/>
    <w:rsid w:val="00F76974"/>
    <w:rsid w:val="00F76B95"/>
    <w:rsid w:val="00F76ED3"/>
    <w:rsid w:val="00F76FA1"/>
    <w:rsid w:val="00F77236"/>
    <w:rsid w:val="00F77356"/>
    <w:rsid w:val="00F77840"/>
    <w:rsid w:val="00F77C58"/>
    <w:rsid w:val="00F80345"/>
    <w:rsid w:val="00F807BD"/>
    <w:rsid w:val="00F80C67"/>
    <w:rsid w:val="00F8103D"/>
    <w:rsid w:val="00F810E7"/>
    <w:rsid w:val="00F81153"/>
    <w:rsid w:val="00F8135C"/>
    <w:rsid w:val="00F81835"/>
    <w:rsid w:val="00F818F9"/>
    <w:rsid w:val="00F81A3F"/>
    <w:rsid w:val="00F81B37"/>
    <w:rsid w:val="00F81B56"/>
    <w:rsid w:val="00F81BE6"/>
    <w:rsid w:val="00F81C00"/>
    <w:rsid w:val="00F81D3C"/>
    <w:rsid w:val="00F8221A"/>
    <w:rsid w:val="00F825E7"/>
    <w:rsid w:val="00F826FE"/>
    <w:rsid w:val="00F827AF"/>
    <w:rsid w:val="00F82CCF"/>
    <w:rsid w:val="00F82E1B"/>
    <w:rsid w:val="00F82EEB"/>
    <w:rsid w:val="00F82F42"/>
    <w:rsid w:val="00F8303A"/>
    <w:rsid w:val="00F832E5"/>
    <w:rsid w:val="00F83E5A"/>
    <w:rsid w:val="00F840F7"/>
    <w:rsid w:val="00F84211"/>
    <w:rsid w:val="00F8453A"/>
    <w:rsid w:val="00F8474D"/>
    <w:rsid w:val="00F84CC7"/>
    <w:rsid w:val="00F84D3C"/>
    <w:rsid w:val="00F84E1C"/>
    <w:rsid w:val="00F850AF"/>
    <w:rsid w:val="00F85547"/>
    <w:rsid w:val="00F863B7"/>
    <w:rsid w:val="00F86538"/>
    <w:rsid w:val="00F8678A"/>
    <w:rsid w:val="00F86A13"/>
    <w:rsid w:val="00F87929"/>
    <w:rsid w:val="00F87D47"/>
    <w:rsid w:val="00F87D73"/>
    <w:rsid w:val="00F87E70"/>
    <w:rsid w:val="00F9003A"/>
    <w:rsid w:val="00F90063"/>
    <w:rsid w:val="00F90552"/>
    <w:rsid w:val="00F907D1"/>
    <w:rsid w:val="00F90FA9"/>
    <w:rsid w:val="00F9100B"/>
    <w:rsid w:val="00F911F0"/>
    <w:rsid w:val="00F91D03"/>
    <w:rsid w:val="00F920DD"/>
    <w:rsid w:val="00F921A9"/>
    <w:rsid w:val="00F92253"/>
    <w:rsid w:val="00F92282"/>
    <w:rsid w:val="00F922BD"/>
    <w:rsid w:val="00F9251C"/>
    <w:rsid w:val="00F925BA"/>
    <w:rsid w:val="00F9260A"/>
    <w:rsid w:val="00F92AB8"/>
    <w:rsid w:val="00F930F7"/>
    <w:rsid w:val="00F9326E"/>
    <w:rsid w:val="00F932A2"/>
    <w:rsid w:val="00F93406"/>
    <w:rsid w:val="00F94030"/>
    <w:rsid w:val="00F9472A"/>
    <w:rsid w:val="00F94847"/>
    <w:rsid w:val="00F94897"/>
    <w:rsid w:val="00F949AF"/>
    <w:rsid w:val="00F94DED"/>
    <w:rsid w:val="00F95090"/>
    <w:rsid w:val="00F95DC9"/>
    <w:rsid w:val="00F95E3F"/>
    <w:rsid w:val="00F95F03"/>
    <w:rsid w:val="00F96092"/>
    <w:rsid w:val="00F96589"/>
    <w:rsid w:val="00F96718"/>
    <w:rsid w:val="00F96E95"/>
    <w:rsid w:val="00F96F0A"/>
    <w:rsid w:val="00F971B0"/>
    <w:rsid w:val="00F973E9"/>
    <w:rsid w:val="00F97748"/>
    <w:rsid w:val="00F97BBC"/>
    <w:rsid w:val="00FA011A"/>
    <w:rsid w:val="00FA0ACA"/>
    <w:rsid w:val="00FA0FA6"/>
    <w:rsid w:val="00FA11B1"/>
    <w:rsid w:val="00FA14E6"/>
    <w:rsid w:val="00FA152A"/>
    <w:rsid w:val="00FA1A74"/>
    <w:rsid w:val="00FA1C09"/>
    <w:rsid w:val="00FA1EF8"/>
    <w:rsid w:val="00FA1F47"/>
    <w:rsid w:val="00FA21A8"/>
    <w:rsid w:val="00FA247D"/>
    <w:rsid w:val="00FA2614"/>
    <w:rsid w:val="00FA2B04"/>
    <w:rsid w:val="00FA2B7E"/>
    <w:rsid w:val="00FA2C61"/>
    <w:rsid w:val="00FA2CF7"/>
    <w:rsid w:val="00FA2D95"/>
    <w:rsid w:val="00FA2E80"/>
    <w:rsid w:val="00FA30AC"/>
    <w:rsid w:val="00FA3F0D"/>
    <w:rsid w:val="00FA5511"/>
    <w:rsid w:val="00FA583C"/>
    <w:rsid w:val="00FA5D3F"/>
    <w:rsid w:val="00FA5F18"/>
    <w:rsid w:val="00FA60A4"/>
    <w:rsid w:val="00FA6586"/>
    <w:rsid w:val="00FA699C"/>
    <w:rsid w:val="00FA6B47"/>
    <w:rsid w:val="00FA6DDA"/>
    <w:rsid w:val="00FA7019"/>
    <w:rsid w:val="00FA733A"/>
    <w:rsid w:val="00FA74B1"/>
    <w:rsid w:val="00FA75BC"/>
    <w:rsid w:val="00FA7763"/>
    <w:rsid w:val="00FA791D"/>
    <w:rsid w:val="00FA794F"/>
    <w:rsid w:val="00FA79B1"/>
    <w:rsid w:val="00FA7B7D"/>
    <w:rsid w:val="00FA7F03"/>
    <w:rsid w:val="00FA7F33"/>
    <w:rsid w:val="00FB02DF"/>
    <w:rsid w:val="00FB0A09"/>
    <w:rsid w:val="00FB0C81"/>
    <w:rsid w:val="00FB0F60"/>
    <w:rsid w:val="00FB12FB"/>
    <w:rsid w:val="00FB1356"/>
    <w:rsid w:val="00FB17A2"/>
    <w:rsid w:val="00FB191A"/>
    <w:rsid w:val="00FB1A15"/>
    <w:rsid w:val="00FB1ABE"/>
    <w:rsid w:val="00FB1DC9"/>
    <w:rsid w:val="00FB1E1A"/>
    <w:rsid w:val="00FB23CD"/>
    <w:rsid w:val="00FB24B1"/>
    <w:rsid w:val="00FB2C86"/>
    <w:rsid w:val="00FB3187"/>
    <w:rsid w:val="00FB31B4"/>
    <w:rsid w:val="00FB31EA"/>
    <w:rsid w:val="00FB3286"/>
    <w:rsid w:val="00FB32DC"/>
    <w:rsid w:val="00FB3366"/>
    <w:rsid w:val="00FB363C"/>
    <w:rsid w:val="00FB38C9"/>
    <w:rsid w:val="00FB3939"/>
    <w:rsid w:val="00FB3D3F"/>
    <w:rsid w:val="00FB4085"/>
    <w:rsid w:val="00FB4574"/>
    <w:rsid w:val="00FB45F2"/>
    <w:rsid w:val="00FB4684"/>
    <w:rsid w:val="00FB4EE3"/>
    <w:rsid w:val="00FB4EE4"/>
    <w:rsid w:val="00FB4FD5"/>
    <w:rsid w:val="00FB4FEA"/>
    <w:rsid w:val="00FB53C7"/>
    <w:rsid w:val="00FB54D5"/>
    <w:rsid w:val="00FB56A0"/>
    <w:rsid w:val="00FB5726"/>
    <w:rsid w:val="00FB5AFF"/>
    <w:rsid w:val="00FB5C01"/>
    <w:rsid w:val="00FB5D0C"/>
    <w:rsid w:val="00FB5D98"/>
    <w:rsid w:val="00FB5DF1"/>
    <w:rsid w:val="00FB612B"/>
    <w:rsid w:val="00FB614D"/>
    <w:rsid w:val="00FB61E1"/>
    <w:rsid w:val="00FB6441"/>
    <w:rsid w:val="00FB720D"/>
    <w:rsid w:val="00FB7232"/>
    <w:rsid w:val="00FB73B3"/>
    <w:rsid w:val="00FB7604"/>
    <w:rsid w:val="00FB767A"/>
    <w:rsid w:val="00FB76D2"/>
    <w:rsid w:val="00FB7897"/>
    <w:rsid w:val="00FB78C3"/>
    <w:rsid w:val="00FB78EA"/>
    <w:rsid w:val="00FB7E98"/>
    <w:rsid w:val="00FB7F0D"/>
    <w:rsid w:val="00FC01C8"/>
    <w:rsid w:val="00FC04AD"/>
    <w:rsid w:val="00FC073F"/>
    <w:rsid w:val="00FC078C"/>
    <w:rsid w:val="00FC07F7"/>
    <w:rsid w:val="00FC0820"/>
    <w:rsid w:val="00FC0B7F"/>
    <w:rsid w:val="00FC0BCE"/>
    <w:rsid w:val="00FC0C65"/>
    <w:rsid w:val="00FC0D2E"/>
    <w:rsid w:val="00FC1508"/>
    <w:rsid w:val="00FC1510"/>
    <w:rsid w:val="00FC17C5"/>
    <w:rsid w:val="00FC18C1"/>
    <w:rsid w:val="00FC2337"/>
    <w:rsid w:val="00FC28A1"/>
    <w:rsid w:val="00FC2948"/>
    <w:rsid w:val="00FC2D3C"/>
    <w:rsid w:val="00FC2F57"/>
    <w:rsid w:val="00FC305F"/>
    <w:rsid w:val="00FC3094"/>
    <w:rsid w:val="00FC3420"/>
    <w:rsid w:val="00FC3C84"/>
    <w:rsid w:val="00FC3FC4"/>
    <w:rsid w:val="00FC3FFE"/>
    <w:rsid w:val="00FC4104"/>
    <w:rsid w:val="00FC42AE"/>
    <w:rsid w:val="00FC4397"/>
    <w:rsid w:val="00FC477D"/>
    <w:rsid w:val="00FC4ADC"/>
    <w:rsid w:val="00FC526D"/>
    <w:rsid w:val="00FC53D1"/>
    <w:rsid w:val="00FC55F6"/>
    <w:rsid w:val="00FC570D"/>
    <w:rsid w:val="00FC580F"/>
    <w:rsid w:val="00FC5B04"/>
    <w:rsid w:val="00FC5FDA"/>
    <w:rsid w:val="00FC60A6"/>
    <w:rsid w:val="00FC6103"/>
    <w:rsid w:val="00FC634E"/>
    <w:rsid w:val="00FC6479"/>
    <w:rsid w:val="00FC6525"/>
    <w:rsid w:val="00FC6618"/>
    <w:rsid w:val="00FC6863"/>
    <w:rsid w:val="00FC68B5"/>
    <w:rsid w:val="00FC7373"/>
    <w:rsid w:val="00FC78A6"/>
    <w:rsid w:val="00FC7B6D"/>
    <w:rsid w:val="00FC7EC4"/>
    <w:rsid w:val="00FC7EFC"/>
    <w:rsid w:val="00FD00B4"/>
    <w:rsid w:val="00FD013C"/>
    <w:rsid w:val="00FD0287"/>
    <w:rsid w:val="00FD038F"/>
    <w:rsid w:val="00FD0475"/>
    <w:rsid w:val="00FD08C0"/>
    <w:rsid w:val="00FD0AA7"/>
    <w:rsid w:val="00FD0BF6"/>
    <w:rsid w:val="00FD0DFF"/>
    <w:rsid w:val="00FD1065"/>
    <w:rsid w:val="00FD129B"/>
    <w:rsid w:val="00FD17EA"/>
    <w:rsid w:val="00FD1CB1"/>
    <w:rsid w:val="00FD1E95"/>
    <w:rsid w:val="00FD221C"/>
    <w:rsid w:val="00FD2623"/>
    <w:rsid w:val="00FD2656"/>
    <w:rsid w:val="00FD2D41"/>
    <w:rsid w:val="00FD2D57"/>
    <w:rsid w:val="00FD2DD1"/>
    <w:rsid w:val="00FD2FED"/>
    <w:rsid w:val="00FD3431"/>
    <w:rsid w:val="00FD360F"/>
    <w:rsid w:val="00FD381A"/>
    <w:rsid w:val="00FD3DE3"/>
    <w:rsid w:val="00FD3ED8"/>
    <w:rsid w:val="00FD4482"/>
    <w:rsid w:val="00FD464A"/>
    <w:rsid w:val="00FD4AE7"/>
    <w:rsid w:val="00FD4EBA"/>
    <w:rsid w:val="00FD5112"/>
    <w:rsid w:val="00FD52B3"/>
    <w:rsid w:val="00FD52FB"/>
    <w:rsid w:val="00FD5305"/>
    <w:rsid w:val="00FD565F"/>
    <w:rsid w:val="00FD59F2"/>
    <w:rsid w:val="00FD5EB9"/>
    <w:rsid w:val="00FD64F4"/>
    <w:rsid w:val="00FD65EC"/>
    <w:rsid w:val="00FD6710"/>
    <w:rsid w:val="00FD67AB"/>
    <w:rsid w:val="00FD6F14"/>
    <w:rsid w:val="00FD6F33"/>
    <w:rsid w:val="00FD7120"/>
    <w:rsid w:val="00FD712F"/>
    <w:rsid w:val="00FD7258"/>
    <w:rsid w:val="00FD74D8"/>
    <w:rsid w:val="00FD76A0"/>
    <w:rsid w:val="00FD77A7"/>
    <w:rsid w:val="00FD7965"/>
    <w:rsid w:val="00FD797B"/>
    <w:rsid w:val="00FD7C5F"/>
    <w:rsid w:val="00FE0476"/>
    <w:rsid w:val="00FE0E80"/>
    <w:rsid w:val="00FE1520"/>
    <w:rsid w:val="00FE18F8"/>
    <w:rsid w:val="00FE1BC3"/>
    <w:rsid w:val="00FE1BF6"/>
    <w:rsid w:val="00FE1E0A"/>
    <w:rsid w:val="00FE2288"/>
    <w:rsid w:val="00FE257A"/>
    <w:rsid w:val="00FE264A"/>
    <w:rsid w:val="00FE29AA"/>
    <w:rsid w:val="00FE2A82"/>
    <w:rsid w:val="00FE2B0F"/>
    <w:rsid w:val="00FE2C73"/>
    <w:rsid w:val="00FE3144"/>
    <w:rsid w:val="00FE320E"/>
    <w:rsid w:val="00FE38D0"/>
    <w:rsid w:val="00FE3962"/>
    <w:rsid w:val="00FE3C94"/>
    <w:rsid w:val="00FE451A"/>
    <w:rsid w:val="00FE4EEE"/>
    <w:rsid w:val="00FE4EF9"/>
    <w:rsid w:val="00FE4F53"/>
    <w:rsid w:val="00FE560D"/>
    <w:rsid w:val="00FE583A"/>
    <w:rsid w:val="00FE5B62"/>
    <w:rsid w:val="00FE5F9A"/>
    <w:rsid w:val="00FE68C9"/>
    <w:rsid w:val="00FE6FE6"/>
    <w:rsid w:val="00FE70EC"/>
    <w:rsid w:val="00FEB0E8"/>
    <w:rsid w:val="00FF01F6"/>
    <w:rsid w:val="00FF04F5"/>
    <w:rsid w:val="00FF06CE"/>
    <w:rsid w:val="00FF0D70"/>
    <w:rsid w:val="00FF0F1B"/>
    <w:rsid w:val="00FF143A"/>
    <w:rsid w:val="00FF17C5"/>
    <w:rsid w:val="00FF1943"/>
    <w:rsid w:val="00FF196C"/>
    <w:rsid w:val="00FF19FA"/>
    <w:rsid w:val="00FF1BC9"/>
    <w:rsid w:val="00FF1BD1"/>
    <w:rsid w:val="00FF1C1F"/>
    <w:rsid w:val="00FF1D34"/>
    <w:rsid w:val="00FF1F1A"/>
    <w:rsid w:val="00FF1F67"/>
    <w:rsid w:val="00FF215C"/>
    <w:rsid w:val="00FF221C"/>
    <w:rsid w:val="00FF235C"/>
    <w:rsid w:val="00FF2360"/>
    <w:rsid w:val="00FF2998"/>
    <w:rsid w:val="00FF2EB3"/>
    <w:rsid w:val="00FF2F82"/>
    <w:rsid w:val="00FF3033"/>
    <w:rsid w:val="00FF357A"/>
    <w:rsid w:val="00FF35F3"/>
    <w:rsid w:val="00FF45EB"/>
    <w:rsid w:val="00FF4936"/>
    <w:rsid w:val="00FF4B35"/>
    <w:rsid w:val="00FF4B47"/>
    <w:rsid w:val="00FF4C2B"/>
    <w:rsid w:val="00FF4C49"/>
    <w:rsid w:val="00FF512F"/>
    <w:rsid w:val="00FF520F"/>
    <w:rsid w:val="00FF52DD"/>
    <w:rsid w:val="00FF52EA"/>
    <w:rsid w:val="00FF5458"/>
    <w:rsid w:val="00FF54DD"/>
    <w:rsid w:val="00FF58C5"/>
    <w:rsid w:val="00FF596A"/>
    <w:rsid w:val="00FF5A8D"/>
    <w:rsid w:val="00FF5AAE"/>
    <w:rsid w:val="00FF5BAE"/>
    <w:rsid w:val="00FF6118"/>
    <w:rsid w:val="00FF61DB"/>
    <w:rsid w:val="00FF623D"/>
    <w:rsid w:val="00FF694C"/>
    <w:rsid w:val="00FF70F0"/>
    <w:rsid w:val="00FF7357"/>
    <w:rsid w:val="00FF73FB"/>
    <w:rsid w:val="00FF7A37"/>
    <w:rsid w:val="00FF7B41"/>
    <w:rsid w:val="012DC176"/>
    <w:rsid w:val="01311F84"/>
    <w:rsid w:val="0139F3D7"/>
    <w:rsid w:val="013D1F88"/>
    <w:rsid w:val="01696BF1"/>
    <w:rsid w:val="0169ED3E"/>
    <w:rsid w:val="017F2433"/>
    <w:rsid w:val="019F9BB8"/>
    <w:rsid w:val="01A07AD5"/>
    <w:rsid w:val="01C1E192"/>
    <w:rsid w:val="01C6D147"/>
    <w:rsid w:val="01D08F54"/>
    <w:rsid w:val="01D91774"/>
    <w:rsid w:val="01DE0058"/>
    <w:rsid w:val="0201EF08"/>
    <w:rsid w:val="0259A95F"/>
    <w:rsid w:val="028CD905"/>
    <w:rsid w:val="02AF4A96"/>
    <w:rsid w:val="02B6C1A3"/>
    <w:rsid w:val="02BC689D"/>
    <w:rsid w:val="02BD4928"/>
    <w:rsid w:val="02C6270F"/>
    <w:rsid w:val="0304E25B"/>
    <w:rsid w:val="0311146A"/>
    <w:rsid w:val="031763F4"/>
    <w:rsid w:val="0319A09C"/>
    <w:rsid w:val="0319FAC4"/>
    <w:rsid w:val="03571D98"/>
    <w:rsid w:val="035CA181"/>
    <w:rsid w:val="0370DC72"/>
    <w:rsid w:val="03A57304"/>
    <w:rsid w:val="03BE4F8D"/>
    <w:rsid w:val="03C06876"/>
    <w:rsid w:val="03C16704"/>
    <w:rsid w:val="03CBBDD7"/>
    <w:rsid w:val="03DCAAA0"/>
    <w:rsid w:val="03DE988C"/>
    <w:rsid w:val="03E719FB"/>
    <w:rsid w:val="03EF431D"/>
    <w:rsid w:val="040F9E4E"/>
    <w:rsid w:val="0410E1A0"/>
    <w:rsid w:val="042FA0EC"/>
    <w:rsid w:val="043A28C0"/>
    <w:rsid w:val="04711F77"/>
    <w:rsid w:val="04731BD2"/>
    <w:rsid w:val="0489400A"/>
    <w:rsid w:val="0495A263"/>
    <w:rsid w:val="049C2637"/>
    <w:rsid w:val="04D737BE"/>
    <w:rsid w:val="04E5B2AF"/>
    <w:rsid w:val="04EDB1E7"/>
    <w:rsid w:val="050BA52D"/>
    <w:rsid w:val="0513DD1F"/>
    <w:rsid w:val="057E5285"/>
    <w:rsid w:val="05901796"/>
    <w:rsid w:val="059CD45E"/>
    <w:rsid w:val="059E9A83"/>
    <w:rsid w:val="05E0B790"/>
    <w:rsid w:val="062897EE"/>
    <w:rsid w:val="06874C02"/>
    <w:rsid w:val="06F8E40F"/>
    <w:rsid w:val="06F9FB0C"/>
    <w:rsid w:val="06FDBB21"/>
    <w:rsid w:val="0705BE27"/>
    <w:rsid w:val="070FF9C2"/>
    <w:rsid w:val="071FD0A1"/>
    <w:rsid w:val="07325D3A"/>
    <w:rsid w:val="073C925C"/>
    <w:rsid w:val="074337CA"/>
    <w:rsid w:val="076F2DF6"/>
    <w:rsid w:val="0781BFB9"/>
    <w:rsid w:val="079D1C79"/>
    <w:rsid w:val="07B3278D"/>
    <w:rsid w:val="07BF8C75"/>
    <w:rsid w:val="07D6A6B6"/>
    <w:rsid w:val="07DAE85E"/>
    <w:rsid w:val="080E1C2B"/>
    <w:rsid w:val="0815717E"/>
    <w:rsid w:val="08381C18"/>
    <w:rsid w:val="084E299E"/>
    <w:rsid w:val="086E0124"/>
    <w:rsid w:val="0887BFBB"/>
    <w:rsid w:val="08AEA9EC"/>
    <w:rsid w:val="08BD215F"/>
    <w:rsid w:val="08CDCE8D"/>
    <w:rsid w:val="08D9F8B2"/>
    <w:rsid w:val="090F4104"/>
    <w:rsid w:val="0916A74F"/>
    <w:rsid w:val="092F4561"/>
    <w:rsid w:val="093E0923"/>
    <w:rsid w:val="094F9000"/>
    <w:rsid w:val="094FB820"/>
    <w:rsid w:val="095842FA"/>
    <w:rsid w:val="096A0A55"/>
    <w:rsid w:val="096B8099"/>
    <w:rsid w:val="0981E34C"/>
    <w:rsid w:val="0986C51B"/>
    <w:rsid w:val="09AE121B"/>
    <w:rsid w:val="0A0D3362"/>
    <w:rsid w:val="0A0DC895"/>
    <w:rsid w:val="0A0E1CDD"/>
    <w:rsid w:val="0A328B68"/>
    <w:rsid w:val="0A4EFA4A"/>
    <w:rsid w:val="0A8FE089"/>
    <w:rsid w:val="0A934C6F"/>
    <w:rsid w:val="0AD292F3"/>
    <w:rsid w:val="0AEBB07D"/>
    <w:rsid w:val="0AF9608D"/>
    <w:rsid w:val="0B078CCB"/>
    <w:rsid w:val="0B165AF4"/>
    <w:rsid w:val="0B46587F"/>
    <w:rsid w:val="0B61C81C"/>
    <w:rsid w:val="0B83C771"/>
    <w:rsid w:val="0B8AD225"/>
    <w:rsid w:val="0BBC0642"/>
    <w:rsid w:val="0BC0C6C5"/>
    <w:rsid w:val="0BC58EBE"/>
    <w:rsid w:val="0BC6DDC9"/>
    <w:rsid w:val="0C05A9C0"/>
    <w:rsid w:val="0C308E4C"/>
    <w:rsid w:val="0C491B1D"/>
    <w:rsid w:val="0C5B9386"/>
    <w:rsid w:val="0C6EC1DE"/>
    <w:rsid w:val="0C8005A7"/>
    <w:rsid w:val="0C812C7F"/>
    <w:rsid w:val="0CA2530B"/>
    <w:rsid w:val="0CCC9D5E"/>
    <w:rsid w:val="0CD824B7"/>
    <w:rsid w:val="0CDE75B4"/>
    <w:rsid w:val="0CDECFC3"/>
    <w:rsid w:val="0CE17720"/>
    <w:rsid w:val="0D2CE1A7"/>
    <w:rsid w:val="0D2D9A80"/>
    <w:rsid w:val="0D2EFEC5"/>
    <w:rsid w:val="0D366CE7"/>
    <w:rsid w:val="0D629432"/>
    <w:rsid w:val="0D8619D8"/>
    <w:rsid w:val="0D86625F"/>
    <w:rsid w:val="0D874152"/>
    <w:rsid w:val="0D8C0BF1"/>
    <w:rsid w:val="0D900998"/>
    <w:rsid w:val="0DC9E5D6"/>
    <w:rsid w:val="0DCDED3A"/>
    <w:rsid w:val="0E0A98BA"/>
    <w:rsid w:val="0E15AE27"/>
    <w:rsid w:val="0E2475B2"/>
    <w:rsid w:val="0E2B8449"/>
    <w:rsid w:val="0E4DA534"/>
    <w:rsid w:val="0E4E4F4A"/>
    <w:rsid w:val="0E8BAED0"/>
    <w:rsid w:val="0E9389DA"/>
    <w:rsid w:val="0E9584B9"/>
    <w:rsid w:val="0E99DD6A"/>
    <w:rsid w:val="0EA50478"/>
    <w:rsid w:val="0EAA9602"/>
    <w:rsid w:val="0EC08A56"/>
    <w:rsid w:val="0ED8419B"/>
    <w:rsid w:val="0EE31C0E"/>
    <w:rsid w:val="0EF7DCCA"/>
    <w:rsid w:val="0F06EA48"/>
    <w:rsid w:val="0F13F4DC"/>
    <w:rsid w:val="0F276698"/>
    <w:rsid w:val="0F326C79"/>
    <w:rsid w:val="0F596822"/>
    <w:rsid w:val="0F5BB0F3"/>
    <w:rsid w:val="0F5E2C99"/>
    <w:rsid w:val="0F86A1E4"/>
    <w:rsid w:val="0F975F8B"/>
    <w:rsid w:val="0FBA6878"/>
    <w:rsid w:val="0FC9A23B"/>
    <w:rsid w:val="1007F998"/>
    <w:rsid w:val="1011263F"/>
    <w:rsid w:val="1015DB3A"/>
    <w:rsid w:val="101FEB29"/>
    <w:rsid w:val="105B24F3"/>
    <w:rsid w:val="106A7B59"/>
    <w:rsid w:val="10880D45"/>
    <w:rsid w:val="10C23321"/>
    <w:rsid w:val="10E0DB47"/>
    <w:rsid w:val="113AC76C"/>
    <w:rsid w:val="1143D807"/>
    <w:rsid w:val="1148BCC4"/>
    <w:rsid w:val="1150EF4E"/>
    <w:rsid w:val="11615C63"/>
    <w:rsid w:val="119D498B"/>
    <w:rsid w:val="11A327E9"/>
    <w:rsid w:val="11BD1CF0"/>
    <w:rsid w:val="11D24EBB"/>
    <w:rsid w:val="11D4B149"/>
    <w:rsid w:val="11D6F1AE"/>
    <w:rsid w:val="12099F5C"/>
    <w:rsid w:val="122202EF"/>
    <w:rsid w:val="12304909"/>
    <w:rsid w:val="1239F323"/>
    <w:rsid w:val="12600FFE"/>
    <w:rsid w:val="12670B49"/>
    <w:rsid w:val="127903C4"/>
    <w:rsid w:val="12AF7C86"/>
    <w:rsid w:val="12BB14E4"/>
    <w:rsid w:val="12D18EB9"/>
    <w:rsid w:val="12D92361"/>
    <w:rsid w:val="12FA8F5A"/>
    <w:rsid w:val="130DBC60"/>
    <w:rsid w:val="1311F44D"/>
    <w:rsid w:val="131BCA61"/>
    <w:rsid w:val="134F3FCA"/>
    <w:rsid w:val="13753AB0"/>
    <w:rsid w:val="1389FDCE"/>
    <w:rsid w:val="138B6A27"/>
    <w:rsid w:val="139B599D"/>
    <w:rsid w:val="13AC9DE3"/>
    <w:rsid w:val="13C5A6CD"/>
    <w:rsid w:val="13CFA165"/>
    <w:rsid w:val="13DFE168"/>
    <w:rsid w:val="13EF87B5"/>
    <w:rsid w:val="13F7C1DD"/>
    <w:rsid w:val="1404E261"/>
    <w:rsid w:val="1424CDF0"/>
    <w:rsid w:val="143CF0B2"/>
    <w:rsid w:val="1462651B"/>
    <w:rsid w:val="14766F14"/>
    <w:rsid w:val="148990DE"/>
    <w:rsid w:val="14A1C36A"/>
    <w:rsid w:val="14B05EFC"/>
    <w:rsid w:val="14CDA559"/>
    <w:rsid w:val="14D2B6A1"/>
    <w:rsid w:val="1520E0B2"/>
    <w:rsid w:val="15561A79"/>
    <w:rsid w:val="1573ED94"/>
    <w:rsid w:val="157AABE2"/>
    <w:rsid w:val="1586BBFD"/>
    <w:rsid w:val="158FDA32"/>
    <w:rsid w:val="15B052A9"/>
    <w:rsid w:val="15EBB775"/>
    <w:rsid w:val="15EF4892"/>
    <w:rsid w:val="1610895B"/>
    <w:rsid w:val="1614D486"/>
    <w:rsid w:val="1616EB41"/>
    <w:rsid w:val="165CF854"/>
    <w:rsid w:val="166B8637"/>
    <w:rsid w:val="16854E3F"/>
    <w:rsid w:val="16A15511"/>
    <w:rsid w:val="16AA9F65"/>
    <w:rsid w:val="16B50F2A"/>
    <w:rsid w:val="16F4FE7E"/>
    <w:rsid w:val="1703428B"/>
    <w:rsid w:val="172F29A5"/>
    <w:rsid w:val="172F4CA7"/>
    <w:rsid w:val="1734788B"/>
    <w:rsid w:val="174EC8E5"/>
    <w:rsid w:val="1750D390"/>
    <w:rsid w:val="175880B9"/>
    <w:rsid w:val="17775ACC"/>
    <w:rsid w:val="17894BF7"/>
    <w:rsid w:val="17B8761D"/>
    <w:rsid w:val="17FCFBE8"/>
    <w:rsid w:val="1814B75A"/>
    <w:rsid w:val="1814CCFF"/>
    <w:rsid w:val="1815DF4F"/>
    <w:rsid w:val="1844535B"/>
    <w:rsid w:val="18581A56"/>
    <w:rsid w:val="185D851C"/>
    <w:rsid w:val="1889B438"/>
    <w:rsid w:val="188E380F"/>
    <w:rsid w:val="18905132"/>
    <w:rsid w:val="18B0A91A"/>
    <w:rsid w:val="18B9579B"/>
    <w:rsid w:val="18D47D9E"/>
    <w:rsid w:val="18DDF43B"/>
    <w:rsid w:val="18DF5760"/>
    <w:rsid w:val="190DA57A"/>
    <w:rsid w:val="191965AD"/>
    <w:rsid w:val="19841D38"/>
    <w:rsid w:val="19B232F9"/>
    <w:rsid w:val="19CBF21E"/>
    <w:rsid w:val="19EB82FE"/>
    <w:rsid w:val="19FDCF99"/>
    <w:rsid w:val="19FE2C8C"/>
    <w:rsid w:val="1A183621"/>
    <w:rsid w:val="1A3E6AD1"/>
    <w:rsid w:val="1A469B9C"/>
    <w:rsid w:val="1A9EF1F6"/>
    <w:rsid w:val="1AA9211E"/>
    <w:rsid w:val="1AB96B05"/>
    <w:rsid w:val="1AC8DDD8"/>
    <w:rsid w:val="1AE650A5"/>
    <w:rsid w:val="1AEDE839"/>
    <w:rsid w:val="1B0BB904"/>
    <w:rsid w:val="1B29DA75"/>
    <w:rsid w:val="1B36181F"/>
    <w:rsid w:val="1B4C4E25"/>
    <w:rsid w:val="1B532649"/>
    <w:rsid w:val="1B6BF492"/>
    <w:rsid w:val="1B7B9001"/>
    <w:rsid w:val="1B846EB2"/>
    <w:rsid w:val="1B979D67"/>
    <w:rsid w:val="1BA3F79E"/>
    <w:rsid w:val="1BAD1C44"/>
    <w:rsid w:val="1BAFE6C5"/>
    <w:rsid w:val="1BD00C47"/>
    <w:rsid w:val="1C01E25E"/>
    <w:rsid w:val="1C07859F"/>
    <w:rsid w:val="1C19E85A"/>
    <w:rsid w:val="1C1C3F27"/>
    <w:rsid w:val="1C2B5F3E"/>
    <w:rsid w:val="1C2D0A16"/>
    <w:rsid w:val="1C3B3C8A"/>
    <w:rsid w:val="1C46CEEA"/>
    <w:rsid w:val="1C6F7C34"/>
    <w:rsid w:val="1CABFBEC"/>
    <w:rsid w:val="1CCF62DE"/>
    <w:rsid w:val="1CFFCAC6"/>
    <w:rsid w:val="1D33BEA2"/>
    <w:rsid w:val="1D4C0053"/>
    <w:rsid w:val="1D5182AA"/>
    <w:rsid w:val="1D57F19D"/>
    <w:rsid w:val="1D9367CA"/>
    <w:rsid w:val="1D978F8A"/>
    <w:rsid w:val="1DF31988"/>
    <w:rsid w:val="1DF4AB9D"/>
    <w:rsid w:val="1DFC567D"/>
    <w:rsid w:val="1E25752B"/>
    <w:rsid w:val="1E31ED06"/>
    <w:rsid w:val="1E3F9F94"/>
    <w:rsid w:val="1E41CA46"/>
    <w:rsid w:val="1E41D9D7"/>
    <w:rsid w:val="1E6F986E"/>
    <w:rsid w:val="1E897216"/>
    <w:rsid w:val="1E9AF5D0"/>
    <w:rsid w:val="1EB7834A"/>
    <w:rsid w:val="1ED47BA6"/>
    <w:rsid w:val="1EECB749"/>
    <w:rsid w:val="1EF61442"/>
    <w:rsid w:val="1EFD2119"/>
    <w:rsid w:val="1F13C9DD"/>
    <w:rsid w:val="1F2284DB"/>
    <w:rsid w:val="1F24DD33"/>
    <w:rsid w:val="1F2B830B"/>
    <w:rsid w:val="1F46ABB9"/>
    <w:rsid w:val="1F4FC8F5"/>
    <w:rsid w:val="1F5E9A32"/>
    <w:rsid w:val="1F60C517"/>
    <w:rsid w:val="1F674C0A"/>
    <w:rsid w:val="1F681F6C"/>
    <w:rsid w:val="1F716A7C"/>
    <w:rsid w:val="1F987231"/>
    <w:rsid w:val="1FB63E46"/>
    <w:rsid w:val="1FD43BDA"/>
    <w:rsid w:val="1FF05F28"/>
    <w:rsid w:val="1FF83DDB"/>
    <w:rsid w:val="1FFF2801"/>
    <w:rsid w:val="200F0B3C"/>
    <w:rsid w:val="2029C476"/>
    <w:rsid w:val="20342F61"/>
    <w:rsid w:val="203AC3BC"/>
    <w:rsid w:val="203B99F4"/>
    <w:rsid w:val="203CAB5E"/>
    <w:rsid w:val="20455F44"/>
    <w:rsid w:val="204DE002"/>
    <w:rsid w:val="204E9CF6"/>
    <w:rsid w:val="208546E6"/>
    <w:rsid w:val="20B3C165"/>
    <w:rsid w:val="20E00EF8"/>
    <w:rsid w:val="2112BD89"/>
    <w:rsid w:val="212DFF2A"/>
    <w:rsid w:val="21478EF7"/>
    <w:rsid w:val="215603B4"/>
    <w:rsid w:val="21574B9B"/>
    <w:rsid w:val="21628434"/>
    <w:rsid w:val="21648F1F"/>
    <w:rsid w:val="2192DB2F"/>
    <w:rsid w:val="21C41E42"/>
    <w:rsid w:val="21D1D3BF"/>
    <w:rsid w:val="21D640E5"/>
    <w:rsid w:val="21D83821"/>
    <w:rsid w:val="21F1AA1A"/>
    <w:rsid w:val="22085715"/>
    <w:rsid w:val="2208E4A8"/>
    <w:rsid w:val="220A426A"/>
    <w:rsid w:val="220D97AE"/>
    <w:rsid w:val="222E1A39"/>
    <w:rsid w:val="22912AA6"/>
    <w:rsid w:val="22B7937D"/>
    <w:rsid w:val="22BFCDC0"/>
    <w:rsid w:val="22D122C7"/>
    <w:rsid w:val="22D9180C"/>
    <w:rsid w:val="22DB9364"/>
    <w:rsid w:val="22F9F4AD"/>
    <w:rsid w:val="230892CB"/>
    <w:rsid w:val="230DCFF5"/>
    <w:rsid w:val="230F4E3A"/>
    <w:rsid w:val="23200E04"/>
    <w:rsid w:val="2322C99E"/>
    <w:rsid w:val="2347C499"/>
    <w:rsid w:val="23687504"/>
    <w:rsid w:val="23793BDA"/>
    <w:rsid w:val="239E55C2"/>
    <w:rsid w:val="239FA892"/>
    <w:rsid w:val="23E80CBA"/>
    <w:rsid w:val="23EBB044"/>
    <w:rsid w:val="23EDE2F5"/>
    <w:rsid w:val="2400D891"/>
    <w:rsid w:val="2408242C"/>
    <w:rsid w:val="241D06BA"/>
    <w:rsid w:val="2430226B"/>
    <w:rsid w:val="246A2BFD"/>
    <w:rsid w:val="246ADA4B"/>
    <w:rsid w:val="246E0645"/>
    <w:rsid w:val="2473BF5F"/>
    <w:rsid w:val="2479F45C"/>
    <w:rsid w:val="24C5D62C"/>
    <w:rsid w:val="24FEB305"/>
    <w:rsid w:val="2506483B"/>
    <w:rsid w:val="2514CD9A"/>
    <w:rsid w:val="251A3EDB"/>
    <w:rsid w:val="25203EBB"/>
    <w:rsid w:val="252C6EAA"/>
    <w:rsid w:val="252D4AF5"/>
    <w:rsid w:val="253B7026"/>
    <w:rsid w:val="253C49ED"/>
    <w:rsid w:val="2541C33E"/>
    <w:rsid w:val="2545DBF5"/>
    <w:rsid w:val="254B71CE"/>
    <w:rsid w:val="2558A113"/>
    <w:rsid w:val="25636301"/>
    <w:rsid w:val="257805D7"/>
    <w:rsid w:val="25F5986A"/>
    <w:rsid w:val="25FF6D1B"/>
    <w:rsid w:val="2620F5DD"/>
    <w:rsid w:val="262F3141"/>
    <w:rsid w:val="263CC13F"/>
    <w:rsid w:val="26518350"/>
    <w:rsid w:val="2693097A"/>
    <w:rsid w:val="26A86F8E"/>
    <w:rsid w:val="26CAEC56"/>
    <w:rsid w:val="26CBE471"/>
    <w:rsid w:val="26DF9BE1"/>
    <w:rsid w:val="26E72B57"/>
    <w:rsid w:val="27068910"/>
    <w:rsid w:val="27174DBA"/>
    <w:rsid w:val="273550A3"/>
    <w:rsid w:val="273FED0B"/>
    <w:rsid w:val="27566092"/>
    <w:rsid w:val="276A9684"/>
    <w:rsid w:val="278E750D"/>
    <w:rsid w:val="27930A10"/>
    <w:rsid w:val="27B5FC0C"/>
    <w:rsid w:val="27CAD5DC"/>
    <w:rsid w:val="27D39302"/>
    <w:rsid w:val="283E2802"/>
    <w:rsid w:val="286E4097"/>
    <w:rsid w:val="2883280B"/>
    <w:rsid w:val="28911FEB"/>
    <w:rsid w:val="28A60BD5"/>
    <w:rsid w:val="28A6D77F"/>
    <w:rsid w:val="28AE7F06"/>
    <w:rsid w:val="28ED249C"/>
    <w:rsid w:val="28F287E3"/>
    <w:rsid w:val="2912203B"/>
    <w:rsid w:val="29123F34"/>
    <w:rsid w:val="29270114"/>
    <w:rsid w:val="295C8D08"/>
    <w:rsid w:val="29902968"/>
    <w:rsid w:val="29CD2AB0"/>
    <w:rsid w:val="29CD3B84"/>
    <w:rsid w:val="29E0D1A7"/>
    <w:rsid w:val="29F5F737"/>
    <w:rsid w:val="2A0CAE92"/>
    <w:rsid w:val="2A0CD987"/>
    <w:rsid w:val="2A12F56C"/>
    <w:rsid w:val="2A2057F9"/>
    <w:rsid w:val="2A30267F"/>
    <w:rsid w:val="2A439176"/>
    <w:rsid w:val="2A80EEDB"/>
    <w:rsid w:val="2ABB7EA7"/>
    <w:rsid w:val="2AD76215"/>
    <w:rsid w:val="2AF43248"/>
    <w:rsid w:val="2AF745F2"/>
    <w:rsid w:val="2AFB3EBA"/>
    <w:rsid w:val="2B21BA95"/>
    <w:rsid w:val="2B3244BE"/>
    <w:rsid w:val="2B4E71D5"/>
    <w:rsid w:val="2B6A5254"/>
    <w:rsid w:val="2B6F54F1"/>
    <w:rsid w:val="2B71252F"/>
    <w:rsid w:val="2B8ECC64"/>
    <w:rsid w:val="2B910185"/>
    <w:rsid w:val="2BD73691"/>
    <w:rsid w:val="2BDD50AF"/>
    <w:rsid w:val="2BE31A28"/>
    <w:rsid w:val="2C092617"/>
    <w:rsid w:val="2C414D28"/>
    <w:rsid w:val="2C43037A"/>
    <w:rsid w:val="2C66DDD8"/>
    <w:rsid w:val="2C6DA172"/>
    <w:rsid w:val="2C7640D8"/>
    <w:rsid w:val="2C90084E"/>
    <w:rsid w:val="2C9E8FFA"/>
    <w:rsid w:val="2CA324C5"/>
    <w:rsid w:val="2CA4A41F"/>
    <w:rsid w:val="2CC09023"/>
    <w:rsid w:val="2CD2234A"/>
    <w:rsid w:val="2D1D5F5C"/>
    <w:rsid w:val="2D21351C"/>
    <w:rsid w:val="2D3DC6BE"/>
    <w:rsid w:val="2D52BE73"/>
    <w:rsid w:val="2D621BA0"/>
    <w:rsid w:val="2D7DFA52"/>
    <w:rsid w:val="2D86AF4E"/>
    <w:rsid w:val="2D897F27"/>
    <w:rsid w:val="2DCE5412"/>
    <w:rsid w:val="2DD550C0"/>
    <w:rsid w:val="2DDF0307"/>
    <w:rsid w:val="2DED4508"/>
    <w:rsid w:val="2DF22F6B"/>
    <w:rsid w:val="2DFAC32D"/>
    <w:rsid w:val="2DFF2DD2"/>
    <w:rsid w:val="2E09EC0C"/>
    <w:rsid w:val="2E2247FA"/>
    <w:rsid w:val="2E273078"/>
    <w:rsid w:val="2E5714C3"/>
    <w:rsid w:val="2E5721C7"/>
    <w:rsid w:val="2E575FC0"/>
    <w:rsid w:val="2EA8CE08"/>
    <w:rsid w:val="2ED8EED7"/>
    <w:rsid w:val="2EECBE20"/>
    <w:rsid w:val="2EF9777E"/>
    <w:rsid w:val="2F25FC7A"/>
    <w:rsid w:val="2F3585A7"/>
    <w:rsid w:val="2F421404"/>
    <w:rsid w:val="2F4D2C1D"/>
    <w:rsid w:val="2F762599"/>
    <w:rsid w:val="2FB4FA82"/>
    <w:rsid w:val="2FBF36B9"/>
    <w:rsid w:val="2FE01346"/>
    <w:rsid w:val="2FF7DB0C"/>
    <w:rsid w:val="3008D285"/>
    <w:rsid w:val="300FB8B5"/>
    <w:rsid w:val="3013866C"/>
    <w:rsid w:val="3015B9B5"/>
    <w:rsid w:val="301936D5"/>
    <w:rsid w:val="301E5684"/>
    <w:rsid w:val="303752CE"/>
    <w:rsid w:val="3044DE6C"/>
    <w:rsid w:val="30590566"/>
    <w:rsid w:val="305C8D1E"/>
    <w:rsid w:val="3099BE8C"/>
    <w:rsid w:val="309C7BC2"/>
    <w:rsid w:val="30AFDFB7"/>
    <w:rsid w:val="30B37F59"/>
    <w:rsid w:val="30B3DBC6"/>
    <w:rsid w:val="30CA8D32"/>
    <w:rsid w:val="30EA6548"/>
    <w:rsid w:val="30FCE205"/>
    <w:rsid w:val="31028B9D"/>
    <w:rsid w:val="31039099"/>
    <w:rsid w:val="313DAC71"/>
    <w:rsid w:val="319560AC"/>
    <w:rsid w:val="31B3BA24"/>
    <w:rsid w:val="31B5A510"/>
    <w:rsid w:val="31C16D00"/>
    <w:rsid w:val="31CE36E9"/>
    <w:rsid w:val="31ECFBCB"/>
    <w:rsid w:val="32115AA1"/>
    <w:rsid w:val="323A1D73"/>
    <w:rsid w:val="324B37A4"/>
    <w:rsid w:val="32514F5D"/>
    <w:rsid w:val="32B1F023"/>
    <w:rsid w:val="32D849B3"/>
    <w:rsid w:val="32EB96DE"/>
    <w:rsid w:val="32EEA9AD"/>
    <w:rsid w:val="33115CC4"/>
    <w:rsid w:val="334051C9"/>
    <w:rsid w:val="33598C37"/>
    <w:rsid w:val="335F8894"/>
    <w:rsid w:val="3361DD58"/>
    <w:rsid w:val="336C3D6A"/>
    <w:rsid w:val="338637BA"/>
    <w:rsid w:val="33A6FBF2"/>
    <w:rsid w:val="33A8DC1B"/>
    <w:rsid w:val="33AB13FC"/>
    <w:rsid w:val="33B7C63B"/>
    <w:rsid w:val="340D8791"/>
    <w:rsid w:val="3415F25D"/>
    <w:rsid w:val="345704A9"/>
    <w:rsid w:val="346126C5"/>
    <w:rsid w:val="34C4FA86"/>
    <w:rsid w:val="34C6B92F"/>
    <w:rsid w:val="34EC1645"/>
    <w:rsid w:val="34ECC8A2"/>
    <w:rsid w:val="3507702A"/>
    <w:rsid w:val="35295C51"/>
    <w:rsid w:val="3532C029"/>
    <w:rsid w:val="3539034E"/>
    <w:rsid w:val="35592006"/>
    <w:rsid w:val="35689201"/>
    <w:rsid w:val="356E1A50"/>
    <w:rsid w:val="359D126E"/>
    <w:rsid w:val="35A4C600"/>
    <w:rsid w:val="35A922E5"/>
    <w:rsid w:val="35CF5C71"/>
    <w:rsid w:val="35CF7220"/>
    <w:rsid w:val="35E43251"/>
    <w:rsid w:val="35E8BE7B"/>
    <w:rsid w:val="35F12AD7"/>
    <w:rsid w:val="360B2D06"/>
    <w:rsid w:val="360D9251"/>
    <w:rsid w:val="361559B4"/>
    <w:rsid w:val="364E16BA"/>
    <w:rsid w:val="3662C2DB"/>
    <w:rsid w:val="3664CD27"/>
    <w:rsid w:val="36717149"/>
    <w:rsid w:val="367A161B"/>
    <w:rsid w:val="36A54918"/>
    <w:rsid w:val="36B2F302"/>
    <w:rsid w:val="36B84E31"/>
    <w:rsid w:val="3704E533"/>
    <w:rsid w:val="370D3383"/>
    <w:rsid w:val="373588E9"/>
    <w:rsid w:val="3737BC75"/>
    <w:rsid w:val="3739B2FE"/>
    <w:rsid w:val="37586242"/>
    <w:rsid w:val="3766561C"/>
    <w:rsid w:val="376ECAD3"/>
    <w:rsid w:val="378774A7"/>
    <w:rsid w:val="37D0DDDB"/>
    <w:rsid w:val="37D1C3CF"/>
    <w:rsid w:val="380AEC29"/>
    <w:rsid w:val="381ACB05"/>
    <w:rsid w:val="382C1277"/>
    <w:rsid w:val="387F90FA"/>
    <w:rsid w:val="388C39B1"/>
    <w:rsid w:val="38912A9C"/>
    <w:rsid w:val="38FB4622"/>
    <w:rsid w:val="38FDAD94"/>
    <w:rsid w:val="391A6D91"/>
    <w:rsid w:val="392BF942"/>
    <w:rsid w:val="39353693"/>
    <w:rsid w:val="393D4513"/>
    <w:rsid w:val="395D47E3"/>
    <w:rsid w:val="3984842C"/>
    <w:rsid w:val="39942C0B"/>
    <w:rsid w:val="3997B79D"/>
    <w:rsid w:val="399B36BF"/>
    <w:rsid w:val="399F15CC"/>
    <w:rsid w:val="39AFFFC9"/>
    <w:rsid w:val="39D3ABEA"/>
    <w:rsid w:val="3A3D0323"/>
    <w:rsid w:val="3A5C2F21"/>
    <w:rsid w:val="3A5D1CE8"/>
    <w:rsid w:val="3A733CA0"/>
    <w:rsid w:val="3A88BE28"/>
    <w:rsid w:val="3AAC6524"/>
    <w:rsid w:val="3AB5571C"/>
    <w:rsid w:val="3ABE2AD9"/>
    <w:rsid w:val="3AC6B7F8"/>
    <w:rsid w:val="3B3CA15E"/>
    <w:rsid w:val="3B3DA73B"/>
    <w:rsid w:val="3B442B5D"/>
    <w:rsid w:val="3B457EEA"/>
    <w:rsid w:val="3B52D205"/>
    <w:rsid w:val="3B7177B7"/>
    <w:rsid w:val="3B853156"/>
    <w:rsid w:val="3BA22C8C"/>
    <w:rsid w:val="3BB3BC12"/>
    <w:rsid w:val="3BB6B948"/>
    <w:rsid w:val="3BDDE9D4"/>
    <w:rsid w:val="3BF50EA3"/>
    <w:rsid w:val="3C0F13BD"/>
    <w:rsid w:val="3C41C1F3"/>
    <w:rsid w:val="3C4B1173"/>
    <w:rsid w:val="3C7C7F9D"/>
    <w:rsid w:val="3C9BB6D2"/>
    <w:rsid w:val="3CA10238"/>
    <w:rsid w:val="3CB8CBC9"/>
    <w:rsid w:val="3CE52C78"/>
    <w:rsid w:val="3D03F1D0"/>
    <w:rsid w:val="3D3AF79D"/>
    <w:rsid w:val="3D410056"/>
    <w:rsid w:val="3D57B263"/>
    <w:rsid w:val="3D680D4C"/>
    <w:rsid w:val="3D773123"/>
    <w:rsid w:val="3D806B6C"/>
    <w:rsid w:val="3D858EB0"/>
    <w:rsid w:val="3DA2F2D9"/>
    <w:rsid w:val="3DAD81C7"/>
    <w:rsid w:val="3DC58E06"/>
    <w:rsid w:val="3DC6A4AA"/>
    <w:rsid w:val="3DD0B66E"/>
    <w:rsid w:val="3E05FB60"/>
    <w:rsid w:val="3E1F297B"/>
    <w:rsid w:val="3E365AFD"/>
    <w:rsid w:val="3E5535B0"/>
    <w:rsid w:val="3E640A1B"/>
    <w:rsid w:val="3E7838ED"/>
    <w:rsid w:val="3E831D15"/>
    <w:rsid w:val="3E91405B"/>
    <w:rsid w:val="3EA13D01"/>
    <w:rsid w:val="3ED435EA"/>
    <w:rsid w:val="3EE4468D"/>
    <w:rsid w:val="3F02AE98"/>
    <w:rsid w:val="3F1FD013"/>
    <w:rsid w:val="3F30378C"/>
    <w:rsid w:val="3F70C6DB"/>
    <w:rsid w:val="3FB09288"/>
    <w:rsid w:val="3FB8FAA9"/>
    <w:rsid w:val="3FD5B358"/>
    <w:rsid w:val="3FD94DB9"/>
    <w:rsid w:val="3FF9997D"/>
    <w:rsid w:val="40109C1E"/>
    <w:rsid w:val="40334D5B"/>
    <w:rsid w:val="4038F777"/>
    <w:rsid w:val="40597318"/>
    <w:rsid w:val="4078BCCF"/>
    <w:rsid w:val="40849D23"/>
    <w:rsid w:val="40961797"/>
    <w:rsid w:val="40DC056E"/>
    <w:rsid w:val="40DDB613"/>
    <w:rsid w:val="40ECEE3A"/>
    <w:rsid w:val="411239C5"/>
    <w:rsid w:val="41448A12"/>
    <w:rsid w:val="4155A16C"/>
    <w:rsid w:val="4172E1DF"/>
    <w:rsid w:val="4185BB5A"/>
    <w:rsid w:val="41D0D224"/>
    <w:rsid w:val="41DA0D0F"/>
    <w:rsid w:val="41F2E45B"/>
    <w:rsid w:val="41F6716E"/>
    <w:rsid w:val="42007A96"/>
    <w:rsid w:val="42056B69"/>
    <w:rsid w:val="42434431"/>
    <w:rsid w:val="425CDFDD"/>
    <w:rsid w:val="425DC484"/>
    <w:rsid w:val="426133EC"/>
    <w:rsid w:val="42CE9735"/>
    <w:rsid w:val="42E1C91A"/>
    <w:rsid w:val="4302B635"/>
    <w:rsid w:val="4304C283"/>
    <w:rsid w:val="434B59A3"/>
    <w:rsid w:val="4379A94F"/>
    <w:rsid w:val="43873233"/>
    <w:rsid w:val="43906EFA"/>
    <w:rsid w:val="43C16484"/>
    <w:rsid w:val="43D7F5B5"/>
    <w:rsid w:val="43F990A6"/>
    <w:rsid w:val="44120648"/>
    <w:rsid w:val="44159F21"/>
    <w:rsid w:val="44369ACB"/>
    <w:rsid w:val="444C2B60"/>
    <w:rsid w:val="44532FDC"/>
    <w:rsid w:val="4481479F"/>
    <w:rsid w:val="4481C271"/>
    <w:rsid w:val="449B864A"/>
    <w:rsid w:val="44AF9E3E"/>
    <w:rsid w:val="44CFF422"/>
    <w:rsid w:val="44EFBAEC"/>
    <w:rsid w:val="450D2114"/>
    <w:rsid w:val="451C39EC"/>
    <w:rsid w:val="45323E3D"/>
    <w:rsid w:val="4544E497"/>
    <w:rsid w:val="454F5885"/>
    <w:rsid w:val="456B7E6B"/>
    <w:rsid w:val="457E03AF"/>
    <w:rsid w:val="4592484B"/>
    <w:rsid w:val="45A21B59"/>
    <w:rsid w:val="45B42976"/>
    <w:rsid w:val="45CC299B"/>
    <w:rsid w:val="45EC1ED3"/>
    <w:rsid w:val="461F8285"/>
    <w:rsid w:val="46329AC9"/>
    <w:rsid w:val="4635E635"/>
    <w:rsid w:val="46533B56"/>
    <w:rsid w:val="466BE129"/>
    <w:rsid w:val="46C1A0F6"/>
    <w:rsid w:val="46C663B2"/>
    <w:rsid w:val="46DD833D"/>
    <w:rsid w:val="4736FBBD"/>
    <w:rsid w:val="475604F1"/>
    <w:rsid w:val="47879186"/>
    <w:rsid w:val="479D0119"/>
    <w:rsid w:val="47C86A6F"/>
    <w:rsid w:val="47C87CB6"/>
    <w:rsid w:val="47D2C6DE"/>
    <w:rsid w:val="47FACFDA"/>
    <w:rsid w:val="48072F4B"/>
    <w:rsid w:val="480966CA"/>
    <w:rsid w:val="4816DB9A"/>
    <w:rsid w:val="4828107B"/>
    <w:rsid w:val="48473F8B"/>
    <w:rsid w:val="484C6856"/>
    <w:rsid w:val="4855B375"/>
    <w:rsid w:val="48955388"/>
    <w:rsid w:val="489EB517"/>
    <w:rsid w:val="48A14C84"/>
    <w:rsid w:val="48A6D5F2"/>
    <w:rsid w:val="48B08D92"/>
    <w:rsid w:val="48CA4C7B"/>
    <w:rsid w:val="49048CED"/>
    <w:rsid w:val="49067C31"/>
    <w:rsid w:val="49420958"/>
    <w:rsid w:val="494C1672"/>
    <w:rsid w:val="496C2D08"/>
    <w:rsid w:val="498B9574"/>
    <w:rsid w:val="49BA682C"/>
    <w:rsid w:val="49BE3F5B"/>
    <w:rsid w:val="49F163E2"/>
    <w:rsid w:val="49F5FB86"/>
    <w:rsid w:val="4A001799"/>
    <w:rsid w:val="4A17CF24"/>
    <w:rsid w:val="4A187609"/>
    <w:rsid w:val="4A1A47F5"/>
    <w:rsid w:val="4A3B208A"/>
    <w:rsid w:val="4A404091"/>
    <w:rsid w:val="4A42B7C2"/>
    <w:rsid w:val="4A66DAC8"/>
    <w:rsid w:val="4A6854E1"/>
    <w:rsid w:val="4A92C26A"/>
    <w:rsid w:val="4A9F54B1"/>
    <w:rsid w:val="4AA1C936"/>
    <w:rsid w:val="4AC23BB3"/>
    <w:rsid w:val="4AD45264"/>
    <w:rsid w:val="4AF05734"/>
    <w:rsid w:val="4AF8552E"/>
    <w:rsid w:val="4AFD6F5D"/>
    <w:rsid w:val="4B181CDA"/>
    <w:rsid w:val="4B45E6EA"/>
    <w:rsid w:val="4B55BA24"/>
    <w:rsid w:val="4B5DB499"/>
    <w:rsid w:val="4B71A1DA"/>
    <w:rsid w:val="4B730F89"/>
    <w:rsid w:val="4B9C2C7D"/>
    <w:rsid w:val="4BC07E62"/>
    <w:rsid w:val="4BD9CF1D"/>
    <w:rsid w:val="4BE10557"/>
    <w:rsid w:val="4C08F391"/>
    <w:rsid w:val="4C65AC13"/>
    <w:rsid w:val="4C8F9569"/>
    <w:rsid w:val="4CA839B7"/>
    <w:rsid w:val="4D0F1C10"/>
    <w:rsid w:val="4D28FFE8"/>
    <w:rsid w:val="4D35B89D"/>
    <w:rsid w:val="4D3F8F5A"/>
    <w:rsid w:val="4D49A2D7"/>
    <w:rsid w:val="4D4E9F7E"/>
    <w:rsid w:val="4D63182A"/>
    <w:rsid w:val="4D6A89A7"/>
    <w:rsid w:val="4D77F227"/>
    <w:rsid w:val="4D9E4162"/>
    <w:rsid w:val="4DC3281E"/>
    <w:rsid w:val="4DC943FC"/>
    <w:rsid w:val="4DE84869"/>
    <w:rsid w:val="4DEEB91D"/>
    <w:rsid w:val="4DFC824E"/>
    <w:rsid w:val="4E0DE670"/>
    <w:rsid w:val="4E176567"/>
    <w:rsid w:val="4E318566"/>
    <w:rsid w:val="4E322BB0"/>
    <w:rsid w:val="4E3672A4"/>
    <w:rsid w:val="4E3B9C53"/>
    <w:rsid w:val="4E5BB4E2"/>
    <w:rsid w:val="4E8A2464"/>
    <w:rsid w:val="4EF7C2B7"/>
    <w:rsid w:val="4F0C7850"/>
    <w:rsid w:val="4F371572"/>
    <w:rsid w:val="4F42956A"/>
    <w:rsid w:val="4F760BF7"/>
    <w:rsid w:val="4FAD94CC"/>
    <w:rsid w:val="4FAE4B1D"/>
    <w:rsid w:val="4FB3CF9E"/>
    <w:rsid w:val="4FBB599D"/>
    <w:rsid w:val="4FC632A7"/>
    <w:rsid w:val="4FE13F19"/>
    <w:rsid w:val="4FE3850F"/>
    <w:rsid w:val="4FFF46D8"/>
    <w:rsid w:val="50079AC4"/>
    <w:rsid w:val="500FA05E"/>
    <w:rsid w:val="50165BF7"/>
    <w:rsid w:val="50537989"/>
    <w:rsid w:val="505CC3FB"/>
    <w:rsid w:val="506775CC"/>
    <w:rsid w:val="50792FD0"/>
    <w:rsid w:val="507FDC9B"/>
    <w:rsid w:val="5093974E"/>
    <w:rsid w:val="50CB3058"/>
    <w:rsid w:val="50D7AC73"/>
    <w:rsid w:val="50D7E153"/>
    <w:rsid w:val="50F937D9"/>
    <w:rsid w:val="5121284C"/>
    <w:rsid w:val="5153D719"/>
    <w:rsid w:val="519F7AEC"/>
    <w:rsid w:val="51D3B1A3"/>
    <w:rsid w:val="51E8F057"/>
    <w:rsid w:val="51F78A70"/>
    <w:rsid w:val="520BBC96"/>
    <w:rsid w:val="5212769A"/>
    <w:rsid w:val="5229AB4C"/>
    <w:rsid w:val="5243F393"/>
    <w:rsid w:val="52834DA3"/>
    <w:rsid w:val="528DBA90"/>
    <w:rsid w:val="5298003F"/>
    <w:rsid w:val="52AB4A61"/>
    <w:rsid w:val="52C36B4F"/>
    <w:rsid w:val="52F8B735"/>
    <w:rsid w:val="5316DB67"/>
    <w:rsid w:val="53291A9B"/>
    <w:rsid w:val="534654F4"/>
    <w:rsid w:val="53609B53"/>
    <w:rsid w:val="5372DD80"/>
    <w:rsid w:val="538C5A91"/>
    <w:rsid w:val="53ABF20D"/>
    <w:rsid w:val="53DED93E"/>
    <w:rsid w:val="54101BF7"/>
    <w:rsid w:val="541CD4AD"/>
    <w:rsid w:val="543C185F"/>
    <w:rsid w:val="543D8E2A"/>
    <w:rsid w:val="5440F2BE"/>
    <w:rsid w:val="5483A37D"/>
    <w:rsid w:val="549EE122"/>
    <w:rsid w:val="54A8322C"/>
    <w:rsid w:val="54AE15C2"/>
    <w:rsid w:val="54B783D6"/>
    <w:rsid w:val="54C5159B"/>
    <w:rsid w:val="54F2E33E"/>
    <w:rsid w:val="54FAE354"/>
    <w:rsid w:val="5543B23A"/>
    <w:rsid w:val="557F0006"/>
    <w:rsid w:val="55CA6F78"/>
    <w:rsid w:val="55E0A7CD"/>
    <w:rsid w:val="55E4E88C"/>
    <w:rsid w:val="5600951C"/>
    <w:rsid w:val="5661ADC0"/>
    <w:rsid w:val="569C93AF"/>
    <w:rsid w:val="569F6964"/>
    <w:rsid w:val="56AA7367"/>
    <w:rsid w:val="56DA9887"/>
    <w:rsid w:val="56F8C3AD"/>
    <w:rsid w:val="572E6621"/>
    <w:rsid w:val="573C5230"/>
    <w:rsid w:val="5776C663"/>
    <w:rsid w:val="579AA328"/>
    <w:rsid w:val="57B69FA5"/>
    <w:rsid w:val="57BBA42E"/>
    <w:rsid w:val="57F71899"/>
    <w:rsid w:val="5810A91B"/>
    <w:rsid w:val="5826511D"/>
    <w:rsid w:val="5833CB50"/>
    <w:rsid w:val="584DC94E"/>
    <w:rsid w:val="585F7B6B"/>
    <w:rsid w:val="58693745"/>
    <w:rsid w:val="58AE4818"/>
    <w:rsid w:val="58C9B27B"/>
    <w:rsid w:val="591427FD"/>
    <w:rsid w:val="5935891C"/>
    <w:rsid w:val="5947176E"/>
    <w:rsid w:val="59584FF6"/>
    <w:rsid w:val="59843FF4"/>
    <w:rsid w:val="5987EFCC"/>
    <w:rsid w:val="5992BFB4"/>
    <w:rsid w:val="599A9283"/>
    <w:rsid w:val="599EF3EC"/>
    <w:rsid w:val="59A6538C"/>
    <w:rsid w:val="59B11C57"/>
    <w:rsid w:val="59CE17AD"/>
    <w:rsid w:val="59F6D6FB"/>
    <w:rsid w:val="5A0C2BC0"/>
    <w:rsid w:val="5A130CFB"/>
    <w:rsid w:val="5A17E30A"/>
    <w:rsid w:val="5A2EBC71"/>
    <w:rsid w:val="5A35FC1F"/>
    <w:rsid w:val="5A389A36"/>
    <w:rsid w:val="5A5103AD"/>
    <w:rsid w:val="5A5A88FC"/>
    <w:rsid w:val="5A5FD0DD"/>
    <w:rsid w:val="5A7F4AEB"/>
    <w:rsid w:val="5A8D2CBE"/>
    <w:rsid w:val="5A977B89"/>
    <w:rsid w:val="5AA14A23"/>
    <w:rsid w:val="5AB5247D"/>
    <w:rsid w:val="5AC319F0"/>
    <w:rsid w:val="5ADF250C"/>
    <w:rsid w:val="5AE6EF1A"/>
    <w:rsid w:val="5B2C1754"/>
    <w:rsid w:val="5B3A491C"/>
    <w:rsid w:val="5B3EB865"/>
    <w:rsid w:val="5B5D96EE"/>
    <w:rsid w:val="5BB9CBA9"/>
    <w:rsid w:val="5BBF59FA"/>
    <w:rsid w:val="5BCC1151"/>
    <w:rsid w:val="5BD49C9C"/>
    <w:rsid w:val="5BD7FBDF"/>
    <w:rsid w:val="5BEE1FFB"/>
    <w:rsid w:val="5C143D77"/>
    <w:rsid w:val="5C14E3BA"/>
    <w:rsid w:val="5C18C150"/>
    <w:rsid w:val="5C35257A"/>
    <w:rsid w:val="5C389F58"/>
    <w:rsid w:val="5C4E1D6A"/>
    <w:rsid w:val="5C68E462"/>
    <w:rsid w:val="5C740E3C"/>
    <w:rsid w:val="5C8393B8"/>
    <w:rsid w:val="5C992837"/>
    <w:rsid w:val="5CC34A78"/>
    <w:rsid w:val="5CC88D05"/>
    <w:rsid w:val="5CDE5247"/>
    <w:rsid w:val="5CEBB785"/>
    <w:rsid w:val="5D1AE37F"/>
    <w:rsid w:val="5D266DED"/>
    <w:rsid w:val="5D2BF8AD"/>
    <w:rsid w:val="5DF1FC5A"/>
    <w:rsid w:val="5DF5CF4B"/>
    <w:rsid w:val="5E23130F"/>
    <w:rsid w:val="5E4B0919"/>
    <w:rsid w:val="5E4E884A"/>
    <w:rsid w:val="5E5CBA56"/>
    <w:rsid w:val="5E6E9FFE"/>
    <w:rsid w:val="5E7EABCB"/>
    <w:rsid w:val="5E99084B"/>
    <w:rsid w:val="5ED18322"/>
    <w:rsid w:val="5EE3F20A"/>
    <w:rsid w:val="5F2AD0BF"/>
    <w:rsid w:val="5F2ECB52"/>
    <w:rsid w:val="5F3D253D"/>
    <w:rsid w:val="5F61C9D4"/>
    <w:rsid w:val="5F647E4C"/>
    <w:rsid w:val="5F66AF17"/>
    <w:rsid w:val="5F66C6BE"/>
    <w:rsid w:val="5F8BF981"/>
    <w:rsid w:val="5F941C90"/>
    <w:rsid w:val="5FA6A784"/>
    <w:rsid w:val="5FC585E6"/>
    <w:rsid w:val="5FDB2F21"/>
    <w:rsid w:val="5FE5EAE6"/>
    <w:rsid w:val="600B15EA"/>
    <w:rsid w:val="6018CF7C"/>
    <w:rsid w:val="6054468C"/>
    <w:rsid w:val="6063A8EB"/>
    <w:rsid w:val="6078A897"/>
    <w:rsid w:val="60870A9D"/>
    <w:rsid w:val="60B30DC4"/>
    <w:rsid w:val="60BB9008"/>
    <w:rsid w:val="60C301C1"/>
    <w:rsid w:val="60F85A49"/>
    <w:rsid w:val="6124CE30"/>
    <w:rsid w:val="6128F185"/>
    <w:rsid w:val="6141C995"/>
    <w:rsid w:val="6143A1BB"/>
    <w:rsid w:val="614D2F66"/>
    <w:rsid w:val="61562E8A"/>
    <w:rsid w:val="615CCCB5"/>
    <w:rsid w:val="61A93F67"/>
    <w:rsid w:val="61B13987"/>
    <w:rsid w:val="61B309DD"/>
    <w:rsid w:val="61CA5DD1"/>
    <w:rsid w:val="61F7AE25"/>
    <w:rsid w:val="61F9CDBD"/>
    <w:rsid w:val="621C812D"/>
    <w:rsid w:val="62234283"/>
    <w:rsid w:val="62290EBD"/>
    <w:rsid w:val="623599C1"/>
    <w:rsid w:val="6236E2F9"/>
    <w:rsid w:val="626094A0"/>
    <w:rsid w:val="6277ADA9"/>
    <w:rsid w:val="628C1CBD"/>
    <w:rsid w:val="62B257B5"/>
    <w:rsid w:val="62DF36A9"/>
    <w:rsid w:val="62E8A2FE"/>
    <w:rsid w:val="62F77EEE"/>
    <w:rsid w:val="63083D31"/>
    <w:rsid w:val="6321A213"/>
    <w:rsid w:val="63598E17"/>
    <w:rsid w:val="63A85038"/>
    <w:rsid w:val="640204A5"/>
    <w:rsid w:val="641DCC4F"/>
    <w:rsid w:val="641E7DBD"/>
    <w:rsid w:val="644163AA"/>
    <w:rsid w:val="64427E7B"/>
    <w:rsid w:val="64454399"/>
    <w:rsid w:val="645242EB"/>
    <w:rsid w:val="6461EF84"/>
    <w:rsid w:val="64819782"/>
    <w:rsid w:val="649E2C1A"/>
    <w:rsid w:val="64A90D5E"/>
    <w:rsid w:val="64B149A3"/>
    <w:rsid w:val="64B9C529"/>
    <w:rsid w:val="64F34DF4"/>
    <w:rsid w:val="65087C5D"/>
    <w:rsid w:val="650E71D4"/>
    <w:rsid w:val="65203848"/>
    <w:rsid w:val="653B1000"/>
    <w:rsid w:val="655892C8"/>
    <w:rsid w:val="6564E480"/>
    <w:rsid w:val="657AA9A4"/>
    <w:rsid w:val="659398E9"/>
    <w:rsid w:val="65A44021"/>
    <w:rsid w:val="65C24E9C"/>
    <w:rsid w:val="65DCB569"/>
    <w:rsid w:val="65ECB263"/>
    <w:rsid w:val="6608CEFE"/>
    <w:rsid w:val="6636D722"/>
    <w:rsid w:val="6657FDA6"/>
    <w:rsid w:val="667441AF"/>
    <w:rsid w:val="6692B0BE"/>
    <w:rsid w:val="66A51909"/>
    <w:rsid w:val="66C9A0FA"/>
    <w:rsid w:val="66DCF0C1"/>
    <w:rsid w:val="670B5BA8"/>
    <w:rsid w:val="67566E06"/>
    <w:rsid w:val="676BD089"/>
    <w:rsid w:val="6770C3FB"/>
    <w:rsid w:val="6793C42B"/>
    <w:rsid w:val="67966980"/>
    <w:rsid w:val="679780B6"/>
    <w:rsid w:val="67AE3FB9"/>
    <w:rsid w:val="67AF7A23"/>
    <w:rsid w:val="67B3E215"/>
    <w:rsid w:val="67C7E8C4"/>
    <w:rsid w:val="67D0725D"/>
    <w:rsid w:val="67DD4351"/>
    <w:rsid w:val="67F65BFE"/>
    <w:rsid w:val="680BAAE7"/>
    <w:rsid w:val="6813F8DE"/>
    <w:rsid w:val="683AE72C"/>
    <w:rsid w:val="68410C09"/>
    <w:rsid w:val="6851BCB6"/>
    <w:rsid w:val="6852B284"/>
    <w:rsid w:val="6856B040"/>
    <w:rsid w:val="68714D42"/>
    <w:rsid w:val="68B24B25"/>
    <w:rsid w:val="68B81114"/>
    <w:rsid w:val="68C2B20B"/>
    <w:rsid w:val="68CD9F68"/>
    <w:rsid w:val="68D26766"/>
    <w:rsid w:val="68DAF3BC"/>
    <w:rsid w:val="690B7ED7"/>
    <w:rsid w:val="690EF43E"/>
    <w:rsid w:val="694EDAD2"/>
    <w:rsid w:val="695A5807"/>
    <w:rsid w:val="69C2CE9B"/>
    <w:rsid w:val="6A12EA99"/>
    <w:rsid w:val="6A413A02"/>
    <w:rsid w:val="6A70F9AF"/>
    <w:rsid w:val="6A72264D"/>
    <w:rsid w:val="6A74F1A1"/>
    <w:rsid w:val="6A76EF8B"/>
    <w:rsid w:val="6AAA38FD"/>
    <w:rsid w:val="6ABED828"/>
    <w:rsid w:val="6AC8C36C"/>
    <w:rsid w:val="6ACACC41"/>
    <w:rsid w:val="6B07BB33"/>
    <w:rsid w:val="6B271C04"/>
    <w:rsid w:val="6B2C19CB"/>
    <w:rsid w:val="6B5ADD59"/>
    <w:rsid w:val="6B5E2688"/>
    <w:rsid w:val="6B6D6383"/>
    <w:rsid w:val="6B9ACDF5"/>
    <w:rsid w:val="6BB92A5E"/>
    <w:rsid w:val="6BBA3A8C"/>
    <w:rsid w:val="6BE24916"/>
    <w:rsid w:val="6C2AD414"/>
    <w:rsid w:val="6C3CFA96"/>
    <w:rsid w:val="6C3EEE74"/>
    <w:rsid w:val="6C5FD5F4"/>
    <w:rsid w:val="6C776955"/>
    <w:rsid w:val="6C839212"/>
    <w:rsid w:val="6C8EE7AD"/>
    <w:rsid w:val="6CA2B6F6"/>
    <w:rsid w:val="6CA60347"/>
    <w:rsid w:val="6CB71AD3"/>
    <w:rsid w:val="6CC0DABC"/>
    <w:rsid w:val="6CD25899"/>
    <w:rsid w:val="6CD62700"/>
    <w:rsid w:val="6CD6AE6C"/>
    <w:rsid w:val="6CDE2158"/>
    <w:rsid w:val="6CF3CA89"/>
    <w:rsid w:val="6D165B48"/>
    <w:rsid w:val="6D1DEF20"/>
    <w:rsid w:val="6D20DA9F"/>
    <w:rsid w:val="6D595F68"/>
    <w:rsid w:val="6D679F44"/>
    <w:rsid w:val="6D93CB73"/>
    <w:rsid w:val="6D9C7B49"/>
    <w:rsid w:val="6DA843A2"/>
    <w:rsid w:val="6DD5CDFE"/>
    <w:rsid w:val="6DEC18FF"/>
    <w:rsid w:val="6DF5DAF7"/>
    <w:rsid w:val="6E05E2BD"/>
    <w:rsid w:val="6E0D1B40"/>
    <w:rsid w:val="6E1C7443"/>
    <w:rsid w:val="6E1F4192"/>
    <w:rsid w:val="6E4C20CD"/>
    <w:rsid w:val="6E4F4910"/>
    <w:rsid w:val="6E63FF10"/>
    <w:rsid w:val="6E8206B8"/>
    <w:rsid w:val="6EB7F3FC"/>
    <w:rsid w:val="6EC28681"/>
    <w:rsid w:val="6EEAEF0B"/>
    <w:rsid w:val="6EEF9610"/>
    <w:rsid w:val="6EFC8CBF"/>
    <w:rsid w:val="6F35721C"/>
    <w:rsid w:val="6F3A1090"/>
    <w:rsid w:val="6F3AE42F"/>
    <w:rsid w:val="6F5D4C95"/>
    <w:rsid w:val="6F84C675"/>
    <w:rsid w:val="6F851951"/>
    <w:rsid w:val="6F95DC03"/>
    <w:rsid w:val="6FA781F0"/>
    <w:rsid w:val="6FC35191"/>
    <w:rsid w:val="6FE62825"/>
    <w:rsid w:val="70159B15"/>
    <w:rsid w:val="704301FA"/>
    <w:rsid w:val="70489417"/>
    <w:rsid w:val="70654331"/>
    <w:rsid w:val="706AB766"/>
    <w:rsid w:val="707D4779"/>
    <w:rsid w:val="708723C5"/>
    <w:rsid w:val="70A1E4D7"/>
    <w:rsid w:val="70E873A2"/>
    <w:rsid w:val="70F03865"/>
    <w:rsid w:val="70FA8368"/>
    <w:rsid w:val="711436F9"/>
    <w:rsid w:val="71266E82"/>
    <w:rsid w:val="712714B4"/>
    <w:rsid w:val="7127EB74"/>
    <w:rsid w:val="712A5822"/>
    <w:rsid w:val="71350C1A"/>
    <w:rsid w:val="7144AF3D"/>
    <w:rsid w:val="7185F697"/>
    <w:rsid w:val="71AD2925"/>
    <w:rsid w:val="71D32F60"/>
    <w:rsid w:val="71FD2AF3"/>
    <w:rsid w:val="720C3FCF"/>
    <w:rsid w:val="7214E6F8"/>
    <w:rsid w:val="72305D29"/>
    <w:rsid w:val="7256CDC6"/>
    <w:rsid w:val="7271746C"/>
    <w:rsid w:val="72CAE40F"/>
    <w:rsid w:val="72D17810"/>
    <w:rsid w:val="72D3DD0A"/>
    <w:rsid w:val="73152180"/>
    <w:rsid w:val="7330C04C"/>
    <w:rsid w:val="733668C4"/>
    <w:rsid w:val="7337BA92"/>
    <w:rsid w:val="73468081"/>
    <w:rsid w:val="734C9E83"/>
    <w:rsid w:val="734E17D2"/>
    <w:rsid w:val="7372B9E8"/>
    <w:rsid w:val="73A1C4B5"/>
    <w:rsid w:val="73AECF51"/>
    <w:rsid w:val="73D090D6"/>
    <w:rsid w:val="73D9B19A"/>
    <w:rsid w:val="740F5C52"/>
    <w:rsid w:val="746026AB"/>
    <w:rsid w:val="74740121"/>
    <w:rsid w:val="74B539B2"/>
    <w:rsid w:val="74B8F54A"/>
    <w:rsid w:val="74C1DC64"/>
    <w:rsid w:val="74E2A351"/>
    <w:rsid w:val="74FB6642"/>
    <w:rsid w:val="74FE419D"/>
    <w:rsid w:val="751EDF92"/>
    <w:rsid w:val="7533D238"/>
    <w:rsid w:val="7544673E"/>
    <w:rsid w:val="757329A7"/>
    <w:rsid w:val="75BC5A94"/>
    <w:rsid w:val="75D25CE3"/>
    <w:rsid w:val="75F571C2"/>
    <w:rsid w:val="7606722F"/>
    <w:rsid w:val="760E5FAE"/>
    <w:rsid w:val="7610B41B"/>
    <w:rsid w:val="7627998B"/>
    <w:rsid w:val="7652639A"/>
    <w:rsid w:val="7658A01B"/>
    <w:rsid w:val="768E9448"/>
    <w:rsid w:val="769C508A"/>
    <w:rsid w:val="769F5064"/>
    <w:rsid w:val="76A2EFA1"/>
    <w:rsid w:val="76C7D8E8"/>
    <w:rsid w:val="76D89435"/>
    <w:rsid w:val="7714D801"/>
    <w:rsid w:val="77203A7D"/>
    <w:rsid w:val="772B75D0"/>
    <w:rsid w:val="773C4580"/>
    <w:rsid w:val="775C519B"/>
    <w:rsid w:val="776CF379"/>
    <w:rsid w:val="776D1B99"/>
    <w:rsid w:val="778F4787"/>
    <w:rsid w:val="779A29CD"/>
    <w:rsid w:val="77AB6DF7"/>
    <w:rsid w:val="77CE83F6"/>
    <w:rsid w:val="77E514D7"/>
    <w:rsid w:val="77EB72D7"/>
    <w:rsid w:val="78032638"/>
    <w:rsid w:val="780D6362"/>
    <w:rsid w:val="78265C2D"/>
    <w:rsid w:val="782684BA"/>
    <w:rsid w:val="7843A6AF"/>
    <w:rsid w:val="784937C3"/>
    <w:rsid w:val="786A15CB"/>
    <w:rsid w:val="7870B73B"/>
    <w:rsid w:val="788D605A"/>
    <w:rsid w:val="78A9BD1E"/>
    <w:rsid w:val="78AC423C"/>
    <w:rsid w:val="78B592B7"/>
    <w:rsid w:val="78C7E0E4"/>
    <w:rsid w:val="78CA01E1"/>
    <w:rsid w:val="78CD39C7"/>
    <w:rsid w:val="78E2D317"/>
    <w:rsid w:val="78E5FB1E"/>
    <w:rsid w:val="78E62F3F"/>
    <w:rsid w:val="78E88D32"/>
    <w:rsid w:val="7933740E"/>
    <w:rsid w:val="795DCB1B"/>
    <w:rsid w:val="795DE01B"/>
    <w:rsid w:val="795F5FA2"/>
    <w:rsid w:val="796DFBB2"/>
    <w:rsid w:val="7997A624"/>
    <w:rsid w:val="7998485F"/>
    <w:rsid w:val="799D9342"/>
    <w:rsid w:val="79A62BAE"/>
    <w:rsid w:val="79ADE822"/>
    <w:rsid w:val="79CC6045"/>
    <w:rsid w:val="79DD626F"/>
    <w:rsid w:val="79E57C5E"/>
    <w:rsid w:val="7A30F544"/>
    <w:rsid w:val="7A452719"/>
    <w:rsid w:val="7A510CF9"/>
    <w:rsid w:val="7A587B6A"/>
    <w:rsid w:val="7AB25A52"/>
    <w:rsid w:val="7AC846C6"/>
    <w:rsid w:val="7AEA70BC"/>
    <w:rsid w:val="7AF05532"/>
    <w:rsid w:val="7B18FCE1"/>
    <w:rsid w:val="7B6452CA"/>
    <w:rsid w:val="7B6BCC7C"/>
    <w:rsid w:val="7B7A0BE7"/>
    <w:rsid w:val="7B8B5507"/>
    <w:rsid w:val="7BB18CC7"/>
    <w:rsid w:val="7BD50A53"/>
    <w:rsid w:val="7BE32D21"/>
    <w:rsid w:val="7C104062"/>
    <w:rsid w:val="7C179D3E"/>
    <w:rsid w:val="7C1E72A9"/>
    <w:rsid w:val="7C2C93CB"/>
    <w:rsid w:val="7C4BEF66"/>
    <w:rsid w:val="7C5770A8"/>
    <w:rsid w:val="7C601DCF"/>
    <w:rsid w:val="7C891635"/>
    <w:rsid w:val="7C9B8FCA"/>
    <w:rsid w:val="7CC6624D"/>
    <w:rsid w:val="7CC6F82F"/>
    <w:rsid w:val="7CCBA511"/>
    <w:rsid w:val="7CD300A3"/>
    <w:rsid w:val="7CD4512E"/>
    <w:rsid w:val="7CE3A6FA"/>
    <w:rsid w:val="7CF2941D"/>
    <w:rsid w:val="7D0B6884"/>
    <w:rsid w:val="7D1415E0"/>
    <w:rsid w:val="7D40DD60"/>
    <w:rsid w:val="7D68B6FD"/>
    <w:rsid w:val="7D74379B"/>
    <w:rsid w:val="7D7B0618"/>
    <w:rsid w:val="7DA23027"/>
    <w:rsid w:val="7DAF3E39"/>
    <w:rsid w:val="7DC635BD"/>
    <w:rsid w:val="7DCD64A0"/>
    <w:rsid w:val="7DFA9C50"/>
    <w:rsid w:val="7E02CF79"/>
    <w:rsid w:val="7E69E422"/>
    <w:rsid w:val="7E6AF874"/>
    <w:rsid w:val="7E6BEED4"/>
    <w:rsid w:val="7E852FD5"/>
    <w:rsid w:val="7E878E3E"/>
    <w:rsid w:val="7EC43E8A"/>
    <w:rsid w:val="7EC96F07"/>
    <w:rsid w:val="7EC9B052"/>
    <w:rsid w:val="7ECC009D"/>
    <w:rsid w:val="7ECC8D65"/>
    <w:rsid w:val="7ED8AF07"/>
    <w:rsid w:val="7EE48215"/>
    <w:rsid w:val="7EEDDCFB"/>
    <w:rsid w:val="7EEF470F"/>
    <w:rsid w:val="7F50AFF2"/>
    <w:rsid w:val="7F5C456D"/>
    <w:rsid w:val="7F688C76"/>
    <w:rsid w:val="7F736322"/>
    <w:rsid w:val="7F758B31"/>
    <w:rsid w:val="7F928FD2"/>
    <w:rsid w:val="7FA8AE15"/>
    <w:rsid w:val="7FB1FC69"/>
    <w:rsid w:val="7FC2051F"/>
    <w:rsid w:val="7FCF49F4"/>
    <w:rsid w:val="7FD6D6F0"/>
    <w:rsid w:val="7FD96607"/>
    <w:rsid w:val="7FF559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33B97"/>
  <w15:chartTrackingRefBased/>
  <w15:docId w15:val="{EC652F8D-12A5-4E8D-AB82-4EF7E318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713"/>
    <w:pPr>
      <w:spacing w:after="120" w:line="240" w:lineRule="auto"/>
      <w:jc w:val="both"/>
    </w:pPr>
  </w:style>
  <w:style w:type="paragraph" w:styleId="Heading1">
    <w:name w:val="heading 1"/>
    <w:basedOn w:val="Normal"/>
    <w:next w:val="Normal"/>
    <w:link w:val="Heading1Char"/>
    <w:uiPriority w:val="9"/>
    <w:qFormat/>
    <w:rsid w:val="00CC468F"/>
    <w:pPr>
      <w:keepNext/>
      <w:keepLines/>
      <w:numPr>
        <w:numId w:val="4"/>
      </w:numPr>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CD7046"/>
    <w:pPr>
      <w:keepNext/>
      <w:keepLines/>
      <w:numPr>
        <w:ilvl w:val="1"/>
        <w:numId w:val="4"/>
      </w:numPr>
      <w:spacing w:before="40" w:after="0"/>
      <w:outlineLvl w:val="1"/>
    </w:pPr>
    <w:rPr>
      <w:rFonts w:asciiTheme="majorHAnsi" w:eastAsiaTheme="majorEastAsia" w:hAnsiTheme="majorHAnsi" w:cstheme="majorBidi"/>
      <w:b/>
      <w:sz w:val="24"/>
      <w:szCs w:val="24"/>
    </w:rPr>
  </w:style>
  <w:style w:type="paragraph" w:styleId="Heading3">
    <w:name w:val="heading 3"/>
    <w:basedOn w:val="Normal"/>
    <w:next w:val="Normal"/>
    <w:link w:val="Heading3Char"/>
    <w:uiPriority w:val="9"/>
    <w:unhideWhenUsed/>
    <w:qFormat/>
    <w:rsid w:val="00CD7046"/>
    <w:pPr>
      <w:keepNext/>
      <w:keepLines/>
      <w:numPr>
        <w:ilvl w:val="2"/>
        <w:numId w:val="4"/>
      </w:numPr>
      <w:spacing w:before="40" w:after="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semiHidden/>
    <w:unhideWhenUsed/>
    <w:qFormat/>
    <w:rsid w:val="00933667"/>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3667"/>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3667"/>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3667"/>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66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66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68F"/>
    <w:rPr>
      <w:rFonts w:asciiTheme="majorHAnsi" w:eastAsiaTheme="majorEastAsia" w:hAnsiTheme="majorHAnsi" w:cstheme="majorBidi"/>
      <w:b/>
      <w:sz w:val="28"/>
      <w:szCs w:val="32"/>
    </w:rPr>
  </w:style>
  <w:style w:type="paragraph" w:styleId="Title">
    <w:name w:val="Title"/>
    <w:basedOn w:val="Normal"/>
    <w:next w:val="Normal"/>
    <w:link w:val="TitleChar"/>
    <w:uiPriority w:val="10"/>
    <w:qFormat/>
    <w:rsid w:val="00E10679"/>
    <w:pPr>
      <w:spacing w:after="0"/>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E10679"/>
    <w:rPr>
      <w:rFonts w:asciiTheme="majorHAnsi" w:eastAsiaTheme="majorEastAsia" w:hAnsiTheme="majorHAnsi" w:cstheme="majorBidi"/>
      <w:b/>
      <w:spacing w:val="-10"/>
      <w:kern w:val="28"/>
      <w:sz w:val="32"/>
      <w:szCs w:val="56"/>
    </w:rPr>
  </w:style>
  <w:style w:type="paragraph" w:styleId="HTMLPreformatted">
    <w:name w:val="HTML Preformatted"/>
    <w:basedOn w:val="Normal"/>
    <w:link w:val="HTMLPreformattedChar"/>
    <w:uiPriority w:val="99"/>
    <w:semiHidden/>
    <w:unhideWhenUsed/>
    <w:rsid w:val="00C20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68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D7046"/>
    <w:rPr>
      <w:rFonts w:asciiTheme="majorHAnsi" w:eastAsiaTheme="majorEastAsia" w:hAnsiTheme="majorHAnsi" w:cstheme="majorBidi"/>
      <w:b/>
      <w:sz w:val="24"/>
      <w:szCs w:val="24"/>
    </w:rPr>
  </w:style>
  <w:style w:type="paragraph" w:styleId="ListParagraph">
    <w:name w:val="List Paragraph"/>
    <w:basedOn w:val="Normal"/>
    <w:uiPriority w:val="34"/>
    <w:qFormat/>
    <w:rsid w:val="003A1071"/>
    <w:pPr>
      <w:ind w:left="720"/>
      <w:contextualSpacing/>
    </w:pPr>
  </w:style>
  <w:style w:type="paragraph" w:styleId="FootnoteText">
    <w:name w:val="footnote text"/>
    <w:basedOn w:val="Normal"/>
    <w:link w:val="FootnoteTextChar"/>
    <w:uiPriority w:val="99"/>
    <w:unhideWhenUsed/>
    <w:rsid w:val="00F42BE9"/>
    <w:pPr>
      <w:spacing w:after="0"/>
      <w:ind w:left="144" w:hanging="144"/>
    </w:pPr>
    <w:rPr>
      <w:sz w:val="20"/>
      <w:szCs w:val="20"/>
    </w:rPr>
  </w:style>
  <w:style w:type="character" w:customStyle="1" w:styleId="FootnoteTextChar">
    <w:name w:val="Footnote Text Char"/>
    <w:basedOn w:val="DefaultParagraphFont"/>
    <w:link w:val="FootnoteText"/>
    <w:uiPriority w:val="99"/>
    <w:rsid w:val="00F42BE9"/>
    <w:rPr>
      <w:sz w:val="20"/>
      <w:szCs w:val="20"/>
    </w:rPr>
  </w:style>
  <w:style w:type="character" w:styleId="FootnoteReference">
    <w:name w:val="footnote reference"/>
    <w:basedOn w:val="DefaultParagraphFont"/>
    <w:uiPriority w:val="99"/>
    <w:unhideWhenUsed/>
    <w:qFormat/>
    <w:rsid w:val="00886602"/>
    <w:rPr>
      <w:vertAlign w:val="superscript"/>
    </w:rPr>
  </w:style>
  <w:style w:type="paragraph" w:customStyle="1" w:styleId="Default">
    <w:name w:val="Default"/>
    <w:rsid w:val="002D6913"/>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unhideWhenUsed/>
    <w:rsid w:val="004C20F1"/>
    <w:rPr>
      <w:sz w:val="16"/>
      <w:szCs w:val="16"/>
    </w:rPr>
  </w:style>
  <w:style w:type="paragraph" w:styleId="CommentText">
    <w:name w:val="annotation text"/>
    <w:basedOn w:val="Normal"/>
    <w:link w:val="CommentTextChar"/>
    <w:uiPriority w:val="99"/>
    <w:unhideWhenUsed/>
    <w:rsid w:val="004C20F1"/>
    <w:rPr>
      <w:sz w:val="20"/>
      <w:szCs w:val="20"/>
    </w:rPr>
  </w:style>
  <w:style w:type="character" w:customStyle="1" w:styleId="CommentTextChar">
    <w:name w:val="Comment Text Char"/>
    <w:basedOn w:val="DefaultParagraphFont"/>
    <w:link w:val="CommentText"/>
    <w:uiPriority w:val="99"/>
    <w:rsid w:val="004C20F1"/>
    <w:rPr>
      <w:sz w:val="20"/>
      <w:szCs w:val="20"/>
    </w:rPr>
  </w:style>
  <w:style w:type="paragraph" w:styleId="CommentSubject">
    <w:name w:val="annotation subject"/>
    <w:basedOn w:val="CommentText"/>
    <w:next w:val="CommentText"/>
    <w:link w:val="CommentSubjectChar"/>
    <w:uiPriority w:val="99"/>
    <w:semiHidden/>
    <w:unhideWhenUsed/>
    <w:rsid w:val="004C20F1"/>
    <w:rPr>
      <w:b/>
      <w:bCs/>
    </w:rPr>
  </w:style>
  <w:style w:type="character" w:customStyle="1" w:styleId="CommentSubjectChar">
    <w:name w:val="Comment Subject Char"/>
    <w:basedOn w:val="CommentTextChar"/>
    <w:link w:val="CommentSubject"/>
    <w:uiPriority w:val="99"/>
    <w:semiHidden/>
    <w:rsid w:val="004C20F1"/>
    <w:rPr>
      <w:b/>
      <w:bCs/>
      <w:sz w:val="20"/>
      <w:szCs w:val="20"/>
    </w:rPr>
  </w:style>
  <w:style w:type="paragraph" w:styleId="BalloonText">
    <w:name w:val="Balloon Text"/>
    <w:basedOn w:val="Normal"/>
    <w:link w:val="BalloonTextChar"/>
    <w:uiPriority w:val="99"/>
    <w:semiHidden/>
    <w:unhideWhenUsed/>
    <w:rsid w:val="004C20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0F1"/>
    <w:rPr>
      <w:rFonts w:ascii="Segoe UI" w:hAnsi="Segoe UI" w:cs="Segoe UI"/>
      <w:sz w:val="18"/>
      <w:szCs w:val="18"/>
    </w:rPr>
  </w:style>
  <w:style w:type="character" w:styleId="Hyperlink">
    <w:name w:val="Hyperlink"/>
    <w:basedOn w:val="DefaultParagraphFont"/>
    <w:uiPriority w:val="99"/>
    <w:unhideWhenUsed/>
    <w:rsid w:val="004C20F1"/>
    <w:rPr>
      <w:color w:val="0000FF"/>
      <w:u w:val="single"/>
    </w:rPr>
  </w:style>
  <w:style w:type="table" w:styleId="TableGrid">
    <w:name w:val="Table Grid"/>
    <w:basedOn w:val="TableNormal"/>
    <w:uiPriority w:val="39"/>
    <w:rsid w:val="00F32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5971"/>
    <w:rPr>
      <w:color w:val="954F72" w:themeColor="followedHyperlink"/>
      <w:u w:val="single"/>
    </w:rPr>
  </w:style>
  <w:style w:type="paragraph" w:customStyle="1" w:styleId="Tabletextbold">
    <w:name w:val="Table text bold"/>
    <w:basedOn w:val="Normal"/>
    <w:qFormat/>
    <w:rsid w:val="002C52ED"/>
    <w:pPr>
      <w:spacing w:after="0"/>
      <w:jc w:val="center"/>
    </w:pPr>
    <w:rPr>
      <w:b/>
      <w:sz w:val="17"/>
      <w:szCs w:val="18"/>
    </w:rPr>
  </w:style>
  <w:style w:type="paragraph" w:customStyle="1" w:styleId="Tabletext">
    <w:name w:val="Table text"/>
    <w:basedOn w:val="Normal"/>
    <w:qFormat/>
    <w:rsid w:val="002C52ED"/>
    <w:pPr>
      <w:spacing w:after="0"/>
      <w:jc w:val="left"/>
    </w:pPr>
    <w:rPr>
      <w:sz w:val="17"/>
      <w:szCs w:val="18"/>
    </w:rPr>
  </w:style>
  <w:style w:type="paragraph" w:customStyle="1" w:styleId="BPHeadingCentre">
    <w:name w:val="BP Heading Centre"/>
    <w:basedOn w:val="Normal"/>
    <w:rsid w:val="00BA7AA4"/>
    <w:pPr>
      <w:keepNext/>
      <w:widowControl w:val="0"/>
      <w:jc w:val="center"/>
      <w:outlineLvl w:val="0"/>
    </w:pPr>
    <w:rPr>
      <w:rFonts w:ascii="Times New Roman" w:hAnsi="Times New Roman"/>
      <w:b/>
      <w:noProof/>
      <w:szCs w:val="20"/>
    </w:rPr>
  </w:style>
  <w:style w:type="paragraph" w:customStyle="1" w:styleId="SACdocumenttitle">
    <w:name w:val="SAC document title"/>
    <w:basedOn w:val="Normal"/>
    <w:qFormat/>
    <w:rsid w:val="007C0302"/>
    <w:pPr>
      <w:keepNext/>
      <w:widowControl w:val="0"/>
      <w:spacing w:before="120" w:after="240"/>
      <w:jc w:val="center"/>
      <w:outlineLvl w:val="0"/>
    </w:pPr>
    <w:rPr>
      <w:rFonts w:eastAsia="Times New Roman" w:cs="Times New Roman"/>
      <w:b/>
      <w:caps/>
      <w:sz w:val="28"/>
      <w:szCs w:val="28"/>
    </w:rPr>
  </w:style>
  <w:style w:type="paragraph" w:customStyle="1" w:styleId="SACauthor">
    <w:name w:val="SAC author"/>
    <w:basedOn w:val="Normal"/>
    <w:qFormat/>
    <w:rsid w:val="007C0302"/>
    <w:pPr>
      <w:widowControl w:val="0"/>
      <w:jc w:val="center"/>
    </w:pPr>
    <w:rPr>
      <w:rFonts w:ascii="Calibri" w:hAnsi="Calibri" w:cs="Times New Roman"/>
      <w:szCs w:val="24"/>
    </w:rPr>
  </w:style>
  <w:style w:type="paragraph" w:customStyle="1" w:styleId="SACdocumentnumber">
    <w:name w:val="SAC document number"/>
    <w:basedOn w:val="Normal"/>
    <w:qFormat/>
    <w:rsid w:val="009965CF"/>
    <w:pPr>
      <w:keepNext/>
      <w:widowControl w:val="0"/>
      <w:spacing w:before="240" w:after="0"/>
      <w:jc w:val="center"/>
      <w:outlineLvl w:val="0"/>
    </w:pPr>
    <w:rPr>
      <w:rFonts w:eastAsia="Times New Roman" w:cs="Times New Roman"/>
      <w:b/>
      <w:caps/>
      <w:sz w:val="32"/>
      <w:szCs w:val="20"/>
    </w:rPr>
  </w:style>
  <w:style w:type="paragraph" w:styleId="Header">
    <w:name w:val="header"/>
    <w:basedOn w:val="Normal"/>
    <w:link w:val="HeaderChar"/>
    <w:uiPriority w:val="99"/>
    <w:unhideWhenUsed/>
    <w:rsid w:val="00D9768C"/>
    <w:pPr>
      <w:tabs>
        <w:tab w:val="center" w:pos="4680"/>
        <w:tab w:val="right" w:pos="9360"/>
      </w:tabs>
      <w:spacing w:after="0"/>
    </w:pPr>
  </w:style>
  <w:style w:type="character" w:customStyle="1" w:styleId="HeaderChar">
    <w:name w:val="Header Char"/>
    <w:basedOn w:val="DefaultParagraphFont"/>
    <w:link w:val="Header"/>
    <w:uiPriority w:val="99"/>
    <w:rsid w:val="00D9768C"/>
  </w:style>
  <w:style w:type="paragraph" w:styleId="Footer">
    <w:name w:val="footer"/>
    <w:basedOn w:val="Normal"/>
    <w:link w:val="FooterChar"/>
    <w:unhideWhenUsed/>
    <w:rsid w:val="00D9768C"/>
    <w:pPr>
      <w:tabs>
        <w:tab w:val="center" w:pos="4680"/>
        <w:tab w:val="right" w:pos="9360"/>
      </w:tabs>
      <w:spacing w:after="0"/>
    </w:pPr>
  </w:style>
  <w:style w:type="character" w:customStyle="1" w:styleId="FooterChar">
    <w:name w:val="Footer Char"/>
    <w:basedOn w:val="DefaultParagraphFont"/>
    <w:link w:val="Footer"/>
    <w:rsid w:val="00D9768C"/>
  </w:style>
  <w:style w:type="character" w:customStyle="1" w:styleId="Heading3Char">
    <w:name w:val="Heading 3 Char"/>
    <w:basedOn w:val="DefaultParagraphFont"/>
    <w:link w:val="Heading3"/>
    <w:uiPriority w:val="9"/>
    <w:rsid w:val="00CD7046"/>
    <w:rPr>
      <w:rFonts w:asciiTheme="majorHAnsi" w:eastAsiaTheme="majorEastAsia" w:hAnsiTheme="majorHAnsi" w:cstheme="majorBidi"/>
      <w:b/>
    </w:rPr>
  </w:style>
  <w:style w:type="character" w:customStyle="1" w:styleId="Heading4Char">
    <w:name w:val="Heading 4 Char"/>
    <w:basedOn w:val="DefaultParagraphFont"/>
    <w:link w:val="Heading4"/>
    <w:uiPriority w:val="9"/>
    <w:semiHidden/>
    <w:rsid w:val="0093366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366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366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366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36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667"/>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uiPriority w:val="37"/>
    <w:qFormat/>
    <w:rsid w:val="005C70CD"/>
    <w:pPr>
      <w:spacing w:after="60"/>
      <w:ind w:left="288" w:hanging="288"/>
      <w:jc w:val="left"/>
    </w:pPr>
    <w:rPr>
      <w:rFonts w:ascii="Calibri" w:hAnsi="Calibri"/>
      <w:lang w:val="es-PA"/>
    </w:rPr>
  </w:style>
  <w:style w:type="paragraph" w:customStyle="1" w:styleId="BPtext">
    <w:name w:val="BP text"/>
    <w:basedOn w:val="Normal"/>
    <w:link w:val="BPtextChar"/>
    <w:qFormat/>
    <w:rsid w:val="00CE2D6C"/>
    <w:pPr>
      <w:widowControl w:val="0"/>
    </w:pPr>
    <w:rPr>
      <w:rFonts w:ascii="Calibri" w:hAnsi="Calibri" w:cs="Calibri"/>
    </w:rPr>
  </w:style>
  <w:style w:type="character" w:customStyle="1" w:styleId="BPtextChar">
    <w:name w:val="BP text Char"/>
    <w:link w:val="BPtext"/>
    <w:qFormat/>
    <w:rsid w:val="00CE2D6C"/>
    <w:rPr>
      <w:rFonts w:ascii="Calibri" w:hAnsi="Calibri" w:cs="Calibri"/>
    </w:rPr>
  </w:style>
  <w:style w:type="paragraph" w:customStyle="1" w:styleId="Figure">
    <w:name w:val="Figure"/>
    <w:basedOn w:val="Normal"/>
    <w:link w:val="FigureChar"/>
    <w:rsid w:val="00CE2D6C"/>
    <w:pPr>
      <w:keepNext/>
      <w:widowControl w:val="0"/>
      <w:jc w:val="center"/>
    </w:pPr>
    <w:rPr>
      <w:noProof/>
      <w:szCs w:val="24"/>
    </w:rPr>
  </w:style>
  <w:style w:type="character" w:customStyle="1" w:styleId="FigureChar">
    <w:name w:val="Figure Char"/>
    <w:basedOn w:val="DefaultParagraphFont"/>
    <w:link w:val="Figure"/>
    <w:rsid w:val="00CE2D6C"/>
    <w:rPr>
      <w:noProof/>
      <w:szCs w:val="24"/>
    </w:rPr>
  </w:style>
  <w:style w:type="paragraph" w:customStyle="1" w:styleId="BPHeading1">
    <w:name w:val="BP Heading 1"/>
    <w:basedOn w:val="Heading1"/>
    <w:link w:val="BPHeading1CharChar"/>
    <w:rsid w:val="00CE2D6C"/>
    <w:pPr>
      <w:keepLines w:val="0"/>
      <w:widowControl w:val="0"/>
      <w:numPr>
        <w:numId w:val="5"/>
      </w:numPr>
      <w:spacing w:before="0" w:after="120"/>
      <w:jc w:val="left"/>
    </w:pPr>
    <w:rPr>
      <w:rFonts w:ascii="Calibri" w:eastAsia="Times New Roman" w:hAnsi="Calibri" w:cs="Times New Roman"/>
      <w:caps/>
      <w:noProof/>
      <w:kern w:val="28"/>
      <w:sz w:val="22"/>
      <w:szCs w:val="20"/>
      <w:lang w:val="es-ES" w:eastAsia="x-none"/>
    </w:rPr>
  </w:style>
  <w:style w:type="character" w:customStyle="1" w:styleId="BPHeading1CharChar">
    <w:name w:val="BP Heading 1 Char Char"/>
    <w:link w:val="BPHeading1"/>
    <w:rsid w:val="00CE2D6C"/>
    <w:rPr>
      <w:rFonts w:ascii="Calibri" w:eastAsia="Times New Roman" w:hAnsi="Calibri" w:cs="Times New Roman"/>
      <w:b/>
      <w:caps/>
      <w:noProof/>
      <w:kern w:val="28"/>
      <w:szCs w:val="20"/>
      <w:lang w:val="es-ES" w:eastAsia="x-none"/>
    </w:rPr>
  </w:style>
  <w:style w:type="paragraph" w:customStyle="1" w:styleId="IATTCBodyofletter">
    <w:name w:val="IATTC Body of letter"/>
    <w:basedOn w:val="Normal"/>
    <w:rsid w:val="00BC1B2D"/>
    <w:pPr>
      <w:spacing w:before="120"/>
      <w:jc w:val="left"/>
    </w:pPr>
    <w:rPr>
      <w:sz w:val="24"/>
      <w:szCs w:val="24"/>
    </w:rPr>
  </w:style>
  <w:style w:type="paragraph" w:styleId="TOC1">
    <w:name w:val="toc 1"/>
    <w:basedOn w:val="Normal"/>
    <w:next w:val="Normal"/>
    <w:autoRedefine/>
    <w:uiPriority w:val="39"/>
    <w:qFormat/>
    <w:rsid w:val="001F4630"/>
    <w:pPr>
      <w:tabs>
        <w:tab w:val="left" w:pos="400"/>
        <w:tab w:val="left" w:pos="720"/>
        <w:tab w:val="right" w:leader="dot" w:pos="9350"/>
      </w:tabs>
      <w:spacing w:after="0"/>
      <w:ind w:left="720" w:hanging="720"/>
      <w:jc w:val="left"/>
    </w:pPr>
    <w:rPr>
      <w:rFonts w:eastAsia="Times New Roman"/>
      <w:b/>
      <w:noProof/>
    </w:rPr>
  </w:style>
  <w:style w:type="paragraph" w:customStyle="1" w:styleId="SACexplanation">
    <w:name w:val="SAC explanation"/>
    <w:basedOn w:val="Normal"/>
    <w:qFormat/>
    <w:rsid w:val="00BC1B2D"/>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alibri" w:hAnsi="Calibri" w:cs="Times New Roman"/>
      <w:szCs w:val="20"/>
      <w:lang w:bidi="ar-BH"/>
    </w:rPr>
  </w:style>
  <w:style w:type="character" w:styleId="PageNumber">
    <w:name w:val="page number"/>
    <w:basedOn w:val="DefaultParagraphFont"/>
    <w:rsid w:val="00D81F84"/>
  </w:style>
  <w:style w:type="paragraph" w:customStyle="1" w:styleId="SACpagefooter">
    <w:name w:val="SAC page footer"/>
    <w:basedOn w:val="Footer"/>
    <w:qFormat/>
    <w:rsid w:val="00D81F84"/>
    <w:pPr>
      <w:jc w:val="center"/>
    </w:pPr>
    <w:rPr>
      <w:noProof/>
    </w:rPr>
  </w:style>
  <w:style w:type="paragraph" w:customStyle="1" w:styleId="Figurecaption">
    <w:name w:val="Figure caption"/>
    <w:basedOn w:val="Normal"/>
    <w:link w:val="FigurecaptionChar"/>
    <w:rsid w:val="00495A56"/>
    <w:pPr>
      <w:widowControl w:val="0"/>
      <w:spacing w:after="0"/>
    </w:pPr>
    <w:rPr>
      <w:noProof/>
      <w:szCs w:val="24"/>
    </w:rPr>
  </w:style>
  <w:style w:type="character" w:customStyle="1" w:styleId="FigurecaptionChar">
    <w:name w:val="Figure caption Char"/>
    <w:link w:val="Figurecaption"/>
    <w:rsid w:val="00495A56"/>
    <w:rPr>
      <w:noProof/>
      <w:szCs w:val="24"/>
    </w:rPr>
  </w:style>
  <w:style w:type="paragraph" w:styleId="Revision">
    <w:name w:val="Revision"/>
    <w:hidden/>
    <w:uiPriority w:val="99"/>
    <w:semiHidden/>
    <w:rsid w:val="004A7A12"/>
    <w:pPr>
      <w:spacing w:after="0" w:line="240" w:lineRule="auto"/>
    </w:pPr>
  </w:style>
  <w:style w:type="paragraph" w:customStyle="1" w:styleId="Appendixtitle">
    <w:name w:val="Appendix title"/>
    <w:basedOn w:val="Heading1"/>
    <w:link w:val="AppendixtitleChar"/>
    <w:rsid w:val="00150C35"/>
    <w:pPr>
      <w:keepLines w:val="0"/>
      <w:numPr>
        <w:numId w:val="0"/>
      </w:numPr>
      <w:spacing w:before="0"/>
      <w:jc w:val="left"/>
    </w:pPr>
    <w:rPr>
      <w:rFonts w:ascii="Calibri" w:eastAsia="SimSun" w:hAnsi="Calibri" w:cs="Arial"/>
      <w:sz w:val="22"/>
    </w:rPr>
  </w:style>
  <w:style w:type="character" w:customStyle="1" w:styleId="AppendixtitleChar">
    <w:name w:val="Appendix title Char"/>
    <w:link w:val="Appendixtitle"/>
    <w:locked/>
    <w:rsid w:val="00150C35"/>
    <w:rPr>
      <w:rFonts w:ascii="Calibri" w:eastAsia="SimSun" w:hAnsi="Calibri" w:cs="Arial"/>
      <w:b/>
      <w:szCs w:val="32"/>
    </w:rPr>
  </w:style>
  <w:style w:type="paragraph" w:customStyle="1" w:styleId="SACt">
    <w:name w:val="SAC t"/>
    <w:basedOn w:val="BPHeading1"/>
    <w:rsid w:val="00812EE1"/>
  </w:style>
  <w:style w:type="character" w:customStyle="1" w:styleId="UnresolvedMention2">
    <w:name w:val="Unresolved Mention2"/>
    <w:basedOn w:val="DefaultParagraphFont"/>
    <w:uiPriority w:val="99"/>
    <w:semiHidden/>
    <w:unhideWhenUsed/>
    <w:rsid w:val="00892698"/>
    <w:rPr>
      <w:color w:val="605E5C"/>
      <w:shd w:val="clear" w:color="auto" w:fill="E1DFDD"/>
    </w:rPr>
  </w:style>
  <w:style w:type="character" w:customStyle="1" w:styleId="UnresolvedMention1">
    <w:name w:val="Unresolved Mention1"/>
    <w:basedOn w:val="DefaultParagraphFont"/>
    <w:uiPriority w:val="99"/>
    <w:unhideWhenUsed/>
    <w:rsid w:val="00772DB6"/>
    <w:rPr>
      <w:color w:val="605E5C"/>
      <w:shd w:val="clear" w:color="auto" w:fill="E1DFDD"/>
    </w:rPr>
  </w:style>
  <w:style w:type="character" w:customStyle="1" w:styleId="Mention1">
    <w:name w:val="Mention1"/>
    <w:basedOn w:val="DefaultParagraphFont"/>
    <w:uiPriority w:val="99"/>
    <w:unhideWhenUsed/>
    <w:rsid w:val="00772DB6"/>
    <w:rPr>
      <w:color w:val="2B579A"/>
      <w:shd w:val="clear" w:color="auto" w:fill="E1DFDD"/>
    </w:rPr>
  </w:style>
  <w:style w:type="character" w:customStyle="1" w:styleId="Mention2">
    <w:name w:val="Mention2"/>
    <w:basedOn w:val="DefaultParagraphFont"/>
    <w:uiPriority w:val="99"/>
    <w:unhideWhenUsed/>
    <w:rsid w:val="0089269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81353">
      <w:bodyDiv w:val="1"/>
      <w:marLeft w:val="0"/>
      <w:marRight w:val="0"/>
      <w:marTop w:val="0"/>
      <w:marBottom w:val="0"/>
      <w:divBdr>
        <w:top w:val="none" w:sz="0" w:space="0" w:color="auto"/>
        <w:left w:val="none" w:sz="0" w:space="0" w:color="auto"/>
        <w:bottom w:val="none" w:sz="0" w:space="0" w:color="auto"/>
        <w:right w:val="none" w:sz="0" w:space="0" w:color="auto"/>
      </w:divBdr>
    </w:div>
    <w:div w:id="1342776862">
      <w:bodyDiv w:val="1"/>
      <w:marLeft w:val="0"/>
      <w:marRight w:val="0"/>
      <w:marTop w:val="0"/>
      <w:marBottom w:val="0"/>
      <w:divBdr>
        <w:top w:val="none" w:sz="0" w:space="0" w:color="auto"/>
        <w:left w:val="none" w:sz="0" w:space="0" w:color="auto"/>
        <w:bottom w:val="none" w:sz="0" w:space="0" w:color="auto"/>
        <w:right w:val="none" w:sz="0" w:space="0" w:color="auto"/>
      </w:divBdr>
      <w:divsChild>
        <w:div w:id="16203582">
          <w:marLeft w:val="547"/>
          <w:marRight w:val="0"/>
          <w:marTop w:val="0"/>
          <w:marBottom w:val="120"/>
          <w:divBdr>
            <w:top w:val="none" w:sz="0" w:space="0" w:color="auto"/>
            <w:left w:val="none" w:sz="0" w:space="0" w:color="auto"/>
            <w:bottom w:val="none" w:sz="0" w:space="0" w:color="auto"/>
            <w:right w:val="none" w:sz="0" w:space="0" w:color="auto"/>
          </w:divBdr>
        </w:div>
      </w:divsChild>
    </w:div>
    <w:div w:id="1493449044">
      <w:bodyDiv w:val="1"/>
      <w:marLeft w:val="0"/>
      <w:marRight w:val="0"/>
      <w:marTop w:val="0"/>
      <w:marBottom w:val="0"/>
      <w:divBdr>
        <w:top w:val="none" w:sz="0" w:space="0" w:color="auto"/>
        <w:left w:val="none" w:sz="0" w:space="0" w:color="auto"/>
        <w:bottom w:val="none" w:sz="0" w:space="0" w:color="auto"/>
        <w:right w:val="none" w:sz="0" w:space="0" w:color="auto"/>
      </w:divBdr>
      <w:divsChild>
        <w:div w:id="404571116">
          <w:marLeft w:val="0"/>
          <w:marRight w:val="0"/>
          <w:marTop w:val="0"/>
          <w:marBottom w:val="0"/>
          <w:divBdr>
            <w:top w:val="none" w:sz="0" w:space="0" w:color="auto"/>
            <w:left w:val="none" w:sz="0" w:space="0" w:color="auto"/>
            <w:bottom w:val="none" w:sz="0" w:space="0" w:color="auto"/>
            <w:right w:val="none" w:sz="0" w:space="0" w:color="auto"/>
          </w:divBdr>
          <w:divsChild>
            <w:div w:id="574781259">
              <w:marLeft w:val="0"/>
              <w:marRight w:val="0"/>
              <w:marTop w:val="0"/>
              <w:marBottom w:val="0"/>
              <w:divBdr>
                <w:top w:val="none" w:sz="0" w:space="0" w:color="auto"/>
                <w:left w:val="none" w:sz="0" w:space="0" w:color="auto"/>
                <w:bottom w:val="none" w:sz="0" w:space="0" w:color="auto"/>
                <w:right w:val="none" w:sz="0" w:space="0" w:color="auto"/>
              </w:divBdr>
              <w:divsChild>
                <w:div w:id="1773159570">
                  <w:marLeft w:val="-240"/>
                  <w:marRight w:val="-240"/>
                  <w:marTop w:val="0"/>
                  <w:marBottom w:val="0"/>
                  <w:divBdr>
                    <w:top w:val="none" w:sz="0" w:space="0" w:color="auto"/>
                    <w:left w:val="none" w:sz="0" w:space="0" w:color="auto"/>
                    <w:bottom w:val="none" w:sz="0" w:space="0" w:color="auto"/>
                    <w:right w:val="none" w:sz="0" w:space="0" w:color="auto"/>
                  </w:divBdr>
                  <w:divsChild>
                    <w:div w:id="1458525533">
                      <w:marLeft w:val="0"/>
                      <w:marRight w:val="0"/>
                      <w:marTop w:val="0"/>
                      <w:marBottom w:val="0"/>
                      <w:divBdr>
                        <w:top w:val="none" w:sz="0" w:space="0" w:color="auto"/>
                        <w:left w:val="none" w:sz="0" w:space="0" w:color="auto"/>
                        <w:bottom w:val="none" w:sz="0" w:space="0" w:color="auto"/>
                        <w:right w:val="none" w:sz="0" w:space="0" w:color="auto"/>
                      </w:divBdr>
                      <w:divsChild>
                        <w:div w:id="4503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42038">
              <w:marLeft w:val="0"/>
              <w:marRight w:val="0"/>
              <w:marTop w:val="0"/>
              <w:marBottom w:val="0"/>
              <w:divBdr>
                <w:top w:val="none" w:sz="0" w:space="0" w:color="auto"/>
                <w:left w:val="none" w:sz="0" w:space="0" w:color="auto"/>
                <w:bottom w:val="none" w:sz="0" w:space="0" w:color="auto"/>
                <w:right w:val="none" w:sz="0" w:space="0" w:color="auto"/>
              </w:divBdr>
              <w:divsChild>
                <w:div w:id="10169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attc.org/Meetings/Meetings2019/IATTC-94/Docs/_English/IATTC-94-04_Staff%20activities%20and%20research%20plan.pdf" TargetMode="External"/><Relationship Id="rId18" Type="http://schemas.openxmlformats.org/officeDocument/2006/relationships/hyperlink" Target="https://www.iattc.org/Meetings/Meetings2021/IATTC-97/Docs/_English/IATTC-97-02_Staff%20recommendations%20to%20the%20Commission.pdf"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github.com/HaikunXu/Indicators/blob/main/2022"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www.iattc.org/Meetings/Meetings2019/SAC-10/Docs/_English/SAC-10-08_Yellowfin%20tuna%20Stock%20status%20indicators.pdf" TargetMode="External"/><Relationship Id="rId17" Type="http://schemas.openxmlformats.org/officeDocument/2006/relationships/hyperlink" Target="https://www.iattc.org/Meetings/Meetings2020/SAC-11/Docs/_English/SAC-11-INF-F_Implementing%20risk%20analysis.pdf"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attc.org/Meetings/Meetings2020/SAC-11/Docs/_English/SAC-11-08-REV-23-Oct-2020-MTG_Risk%20analysis%20for%20management.pdf" TargetMode="External"/><Relationship Id="rId20" Type="http://schemas.openxmlformats.org/officeDocument/2006/relationships/hyperlink" Target="https://www.iattc.org/Meetings/Meetings2020/SAC-11/Docs/_English/SAC-11-07-MTG_Yellowfin%20tuna%20benchmark%20assessment%202019.pdf"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attc.org/Meetings/Meetings2018/SAC-09/PDFs/Docs/_English/SAC-09-16_Stock-Status-Indicators-for-bigeye-tuna.pdf" TargetMode="External"/><Relationship Id="rId24" Type="http://schemas.openxmlformats.org/officeDocument/2006/relationships/image" Target="media/image1.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iattc.org/Meetings/Meetings2020/SAC-11/Docs/_English/SAC-11-07-MTG_Yellowfin%20tuna%20benchmark%20assessment%202019.pdf" TargetMode="External"/><Relationship Id="rId23" Type="http://schemas.openxmlformats.org/officeDocument/2006/relationships/hyperlink" Target="https://www.iattc.org/Meetings/Meetings2020/IATTC-95/Docs/_English/IATTC-95-05_The%20fishery%20and%20status%20of%20the%20stocks%202019.pdf"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iattc.org/Meetings/Meetings2020/SAC-11/Docs/_English/SAC-11-06-MTG_Bigeye%20tuna%20benchmark%20assessment%202019.pdf" TargetMode="Externa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attc.org/Meetings/Meetings2020/SAC-11/Docs/_English/SAC-11-06-MTG_Bigeye%20tuna%20benchmark%20assessment%202019.pdf" TargetMode="External"/><Relationship Id="rId22" Type="http://schemas.openxmlformats.org/officeDocument/2006/relationships/hyperlink" Target="https://www.iattc.org/Meetings/Meetings2021/FAD-05a/Docs/_English/FAD-05a-INF-D_Relationship%20between%20fishing%20mortality%20and%20number%20of%20OBJ%20sets%20for%20BET%20in%20the%20EPO.pdf"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6CCDCF92EA624FBCBCEFB1E4CE1FEF" ma:contentTypeVersion="15" ma:contentTypeDescription="Create a new document." ma:contentTypeScope="" ma:versionID="90f4de890857a47b11ec9d3754a33981">
  <xsd:schema xmlns:xsd="http://www.w3.org/2001/XMLSchema" xmlns:xs="http://www.w3.org/2001/XMLSchema" xmlns:p="http://schemas.microsoft.com/office/2006/metadata/properties" xmlns:ns2="e87fb89d-931f-4df3-8581-707ef48db7c5" xmlns:ns3="4c186bfd-382e-408c-9e23-124d6729f7a4" targetNamespace="http://schemas.microsoft.com/office/2006/metadata/properties" ma:root="true" ma:fieldsID="edc2322549e5445db9f75db14f862e81" ns2:_="" ns3:_="">
    <xsd:import namespace="e87fb89d-931f-4df3-8581-707ef48db7c5"/>
    <xsd:import namespace="4c186bfd-382e-408c-9e23-124d6729f7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fb89d-931f-4df3-8581-707ef48db7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a1fce44-21ba-488d-b2eb-9dec5e5003b9" ma:termSetId="09814cd3-568e-fe90-9814-8d621ff8fb84" ma:anchorId="fba54fb3-c3e1-fe81-a776-ca4b69148c4d" ma:open="true" ma:isKeyword="false">
      <xsd:complexType>
        <xsd:sequence>
          <xsd:element ref="pc:Terms" minOccurs="0" maxOccurs="1"/>
        </xsd:sequence>
      </xsd:complex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186bfd-382e-408c-9e23-124d6729f7a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e851cbd-9b46-49ad-9f99-bad87053d499}" ma:internalName="TaxCatchAll" ma:showField="CatchAllData" ma:web="4c186bfd-382e-408c-9e23-124d6729f7a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4c186bfd-382e-408c-9e23-124d6729f7a4" xsi:nil="true"/>
    <lcf76f155ced4ddcb4097134ff3c332f xmlns="e87fb89d-931f-4df3-8581-707ef48db7c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B2B377-1AD8-4BFA-B9D5-88FC764D7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fb89d-931f-4df3-8581-707ef48db7c5"/>
    <ds:schemaRef ds:uri="4c186bfd-382e-408c-9e23-124d6729f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C88F65-941E-4321-94CE-416A926811B0}">
  <ds:schemaRefs>
    <ds:schemaRef ds:uri="http://schemas.openxmlformats.org/officeDocument/2006/bibliography"/>
  </ds:schemaRefs>
</ds:datastoreItem>
</file>

<file path=customXml/itemProps3.xml><?xml version="1.0" encoding="utf-8"?>
<ds:datastoreItem xmlns:ds="http://schemas.openxmlformats.org/officeDocument/2006/customXml" ds:itemID="{B1369A8F-AC70-4F24-B3E2-163FC1C5BB2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c186bfd-382e-408c-9e23-124d6729f7a4"/>
    <ds:schemaRef ds:uri="http://purl.org/dc/elements/1.1/"/>
    <ds:schemaRef ds:uri="http://schemas.microsoft.com/office/2006/metadata/properties"/>
    <ds:schemaRef ds:uri="e87fb89d-931f-4df3-8581-707ef48db7c5"/>
    <ds:schemaRef ds:uri="http://www.w3.org/XML/1998/namespace"/>
    <ds:schemaRef ds:uri="http://purl.org/dc/dcmitype/"/>
  </ds:schemaRefs>
</ds:datastoreItem>
</file>

<file path=customXml/itemProps4.xml><?xml version="1.0" encoding="utf-8"?>
<ds:datastoreItem xmlns:ds="http://schemas.openxmlformats.org/officeDocument/2006/customXml" ds:itemID="{68DDB8B0-EE3C-4134-9690-1B5D2C230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2582</Words>
  <Characters>14722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SAC-13-06 Stock status indicators (SSIs) for tropical tunas in the EPO</vt:lpstr>
    </vt:vector>
  </TitlesOfParts>
  <Company/>
  <LinksUpToDate>false</LinksUpToDate>
  <CharactersWithSpaces>17270</CharactersWithSpaces>
  <SharedDoc>false</SharedDoc>
  <HLinks>
    <vt:vector size="96" baseType="variant">
      <vt:variant>
        <vt:i4>2490402</vt:i4>
      </vt:variant>
      <vt:variant>
        <vt:i4>60</vt:i4>
      </vt:variant>
      <vt:variant>
        <vt:i4>0</vt:i4>
      </vt:variant>
      <vt:variant>
        <vt:i4>5</vt:i4>
      </vt:variant>
      <vt:variant>
        <vt:lpwstr>https://www.iattc.org/Meetings/Meetings2020/IATTC-95/Docs/_English/IATTC-95-05_The fishery and status of the stocks 2019.pdf</vt:lpwstr>
      </vt:variant>
      <vt:variant>
        <vt:lpwstr>page=59</vt:lpwstr>
      </vt:variant>
      <vt:variant>
        <vt:i4>1376351</vt:i4>
      </vt:variant>
      <vt:variant>
        <vt:i4>54</vt:i4>
      </vt:variant>
      <vt:variant>
        <vt:i4>0</vt:i4>
      </vt:variant>
      <vt:variant>
        <vt:i4>5</vt:i4>
      </vt:variant>
      <vt:variant>
        <vt:lpwstr>https://www.iattc.org/Meetings/Meetings2021/FAD-05a/Docs/_English/FAD-05a-INF-D_Relationship between fishing mortality and number of OBJ sets for BET in the EPO.pdf</vt:lpwstr>
      </vt:variant>
      <vt:variant>
        <vt:lpwstr/>
      </vt:variant>
      <vt:variant>
        <vt:i4>5636164</vt:i4>
      </vt:variant>
      <vt:variant>
        <vt:i4>51</vt:i4>
      </vt:variant>
      <vt:variant>
        <vt:i4>0</vt:i4>
      </vt:variant>
      <vt:variant>
        <vt:i4>5</vt:i4>
      </vt:variant>
      <vt:variant>
        <vt:lpwstr>https://www.iattc.org/Meetings/Meetings2021/SAC-12/Docs/_English/SAC-12-03_The tuna fishery in the Eastern Pacific Ocean in 2020.pdf</vt:lpwstr>
      </vt:variant>
      <vt:variant>
        <vt:lpwstr/>
      </vt:variant>
      <vt:variant>
        <vt:i4>2097213</vt:i4>
      </vt:variant>
      <vt:variant>
        <vt:i4>48</vt:i4>
      </vt:variant>
      <vt:variant>
        <vt:i4>0</vt:i4>
      </vt:variant>
      <vt:variant>
        <vt:i4>5</vt:i4>
      </vt:variant>
      <vt:variant>
        <vt:lpwstr>https://www.iattc.org/Meetings/Meetings2020/SAC-11/Docs/_English/SAC-11-07-MTG_Yellowfin tuna benchmark assessment 2019.pdf</vt:lpwstr>
      </vt:variant>
      <vt:variant>
        <vt:lpwstr/>
      </vt:variant>
      <vt:variant>
        <vt:i4>1441820</vt:i4>
      </vt:variant>
      <vt:variant>
        <vt:i4>45</vt:i4>
      </vt:variant>
      <vt:variant>
        <vt:i4>0</vt:i4>
      </vt:variant>
      <vt:variant>
        <vt:i4>5</vt:i4>
      </vt:variant>
      <vt:variant>
        <vt:lpwstr>https://www.iattc.org/Meetings/Meetings2020/SAC-11/Docs/_English/SAC-11-06-MTG_Bigeye tuna benchmark assessment 2019.pdf</vt:lpwstr>
      </vt:variant>
      <vt:variant>
        <vt:lpwstr/>
      </vt:variant>
      <vt:variant>
        <vt:i4>6946869</vt:i4>
      </vt:variant>
      <vt:variant>
        <vt:i4>42</vt:i4>
      </vt:variant>
      <vt:variant>
        <vt:i4>0</vt:i4>
      </vt:variant>
      <vt:variant>
        <vt:i4>5</vt:i4>
      </vt:variant>
      <vt:variant>
        <vt:lpwstr>https://www.iattc.org/Meetings/Meetings2021/IATTC-97/Docs/_English/IATTC-97-02_Staff recommendations to the Commission.pdf</vt:lpwstr>
      </vt:variant>
      <vt:variant>
        <vt:lpwstr/>
      </vt:variant>
      <vt:variant>
        <vt:i4>7602287</vt:i4>
      </vt:variant>
      <vt:variant>
        <vt:i4>39</vt:i4>
      </vt:variant>
      <vt:variant>
        <vt:i4>0</vt:i4>
      </vt:variant>
      <vt:variant>
        <vt:i4>5</vt:i4>
      </vt:variant>
      <vt:variant>
        <vt:lpwstr>https://www.iattc.org/Meetings/Meetings2020/SAC-11/Docs/_English/SAC-11-INF-F_Implementing risk analysis.pdf</vt:lpwstr>
      </vt:variant>
      <vt:variant>
        <vt:lpwstr/>
      </vt:variant>
      <vt:variant>
        <vt:i4>2883711</vt:i4>
      </vt:variant>
      <vt:variant>
        <vt:i4>36</vt:i4>
      </vt:variant>
      <vt:variant>
        <vt:i4>0</vt:i4>
      </vt:variant>
      <vt:variant>
        <vt:i4>5</vt:i4>
      </vt:variant>
      <vt:variant>
        <vt:lpwstr>https://www.iattc.org/Meetings/Meetings2020/SAC-11/Docs/_English/SAC-11-08-REV-23-Oct-2020-MTG_Risk analysis for management.pdf</vt:lpwstr>
      </vt:variant>
      <vt:variant>
        <vt:lpwstr/>
      </vt:variant>
      <vt:variant>
        <vt:i4>2097213</vt:i4>
      </vt:variant>
      <vt:variant>
        <vt:i4>33</vt:i4>
      </vt:variant>
      <vt:variant>
        <vt:i4>0</vt:i4>
      </vt:variant>
      <vt:variant>
        <vt:i4>5</vt:i4>
      </vt:variant>
      <vt:variant>
        <vt:lpwstr>https://www.iattc.org/Meetings/Meetings2020/SAC-11/Docs/_English/SAC-11-07-MTG_Yellowfin tuna benchmark assessment 2019.pdf</vt:lpwstr>
      </vt:variant>
      <vt:variant>
        <vt:lpwstr/>
      </vt:variant>
      <vt:variant>
        <vt:i4>1441820</vt:i4>
      </vt:variant>
      <vt:variant>
        <vt:i4>30</vt:i4>
      </vt:variant>
      <vt:variant>
        <vt:i4>0</vt:i4>
      </vt:variant>
      <vt:variant>
        <vt:i4>5</vt:i4>
      </vt:variant>
      <vt:variant>
        <vt:lpwstr>https://www.iattc.org/Meetings/Meetings2020/SAC-11/Docs/_English/SAC-11-06-MTG_Bigeye tuna benchmark assessment 2019.pdf</vt:lpwstr>
      </vt:variant>
      <vt:variant>
        <vt:lpwstr/>
      </vt:variant>
      <vt:variant>
        <vt:i4>7012409</vt:i4>
      </vt:variant>
      <vt:variant>
        <vt:i4>27</vt:i4>
      </vt:variant>
      <vt:variant>
        <vt:i4>0</vt:i4>
      </vt:variant>
      <vt:variant>
        <vt:i4>5</vt:i4>
      </vt:variant>
      <vt:variant>
        <vt:lpwstr>https://www.iattc.org/Meetings/Meetings2019/IATTC-94/Docs/_English/IATTC-94-04_Staff activities and research plan.pdf</vt:lpwstr>
      </vt:variant>
      <vt:variant>
        <vt:lpwstr>page=7</vt:lpwstr>
      </vt:variant>
      <vt:variant>
        <vt:i4>4521987</vt:i4>
      </vt:variant>
      <vt:variant>
        <vt:i4>24</vt:i4>
      </vt:variant>
      <vt:variant>
        <vt:i4>0</vt:i4>
      </vt:variant>
      <vt:variant>
        <vt:i4>5</vt:i4>
      </vt:variant>
      <vt:variant>
        <vt:lpwstr>https://www.iattc.org/Meetings/Meetings2019/SAC-10/Docs/_English/SAC-10-08_Yellowfin tuna Stock status indicators.pdf</vt:lpwstr>
      </vt:variant>
      <vt:variant>
        <vt:lpwstr/>
      </vt:variant>
      <vt:variant>
        <vt:i4>3473525</vt:i4>
      </vt:variant>
      <vt:variant>
        <vt:i4>21</vt:i4>
      </vt:variant>
      <vt:variant>
        <vt:i4>0</vt:i4>
      </vt:variant>
      <vt:variant>
        <vt:i4>5</vt:i4>
      </vt:variant>
      <vt:variant>
        <vt:lpwstr>https://www.iattc.org/Meetings/Meetings2018/SAC-09/PDFs/Docs/_English/SAC-09-16_Stock-Status-Indicators-for-bigeye-tuna.pdf</vt:lpwstr>
      </vt:variant>
      <vt:variant>
        <vt:lpwstr/>
      </vt:variant>
      <vt:variant>
        <vt:i4>1441850</vt:i4>
      </vt:variant>
      <vt:variant>
        <vt:i4>14</vt:i4>
      </vt:variant>
      <vt:variant>
        <vt:i4>0</vt:i4>
      </vt:variant>
      <vt:variant>
        <vt:i4>5</vt:i4>
      </vt:variant>
      <vt:variant>
        <vt:lpwstr/>
      </vt:variant>
      <vt:variant>
        <vt:lpwstr>_Toc38986968</vt:lpwstr>
      </vt:variant>
      <vt:variant>
        <vt:i4>1638458</vt:i4>
      </vt:variant>
      <vt:variant>
        <vt:i4>8</vt:i4>
      </vt:variant>
      <vt:variant>
        <vt:i4>0</vt:i4>
      </vt:variant>
      <vt:variant>
        <vt:i4>5</vt:i4>
      </vt:variant>
      <vt:variant>
        <vt:lpwstr/>
      </vt:variant>
      <vt:variant>
        <vt:lpwstr>_Toc38986967</vt:lpwstr>
      </vt:variant>
      <vt:variant>
        <vt:i4>1572922</vt:i4>
      </vt:variant>
      <vt:variant>
        <vt:i4>2</vt:i4>
      </vt:variant>
      <vt:variant>
        <vt:i4>0</vt:i4>
      </vt:variant>
      <vt:variant>
        <vt:i4>5</vt:i4>
      </vt:variant>
      <vt:variant>
        <vt:lpwstr/>
      </vt:variant>
      <vt:variant>
        <vt:lpwstr>_Toc38986966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status indicators (SSIs) for tropical tunas in the EPO</dc:title>
  <dc:subject/>
  <dc:creator>IATTC staff</dc:creator>
  <cp:keywords/>
  <dc:description/>
  <cp:lastModifiedBy>Christine Patnode</cp:lastModifiedBy>
  <cp:revision>5</cp:revision>
  <cp:lastPrinted>2020-03-03T21:58:00Z</cp:lastPrinted>
  <dcterms:created xsi:type="dcterms:W3CDTF">2022-05-25T20:42:00Z</dcterms:created>
  <dcterms:modified xsi:type="dcterms:W3CDTF">2023-01-20T19:46:00Z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0x0101006E6CCDCF92EA624FBCBCEFB1E4CE1FEF</vt:lpwstr>
  </property>
  <property fmtid="{D5CDD505-2E9C-101B-9397-08002B2CF9AE}" pid="3" name="MediaServiceImageTags">
    <vt:lpwstr/>
  </property>
</Properties>
</file>